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Toc88560455"/>
    <w:bookmarkStart w:id="1" w:name="_Toc94516107"/>
    <w:bookmarkStart w:id="2" w:name="_Toc102330733"/>
    <w:bookmarkStart w:id="3" w:name="_Toc102388490"/>
    <w:p w14:paraId="595D64C5" w14:textId="18354D11" w:rsidR="00DE2DBD" w:rsidRDefault="00FB0F5F" w:rsidP="00DE2DBD">
      <w:pPr>
        <w:pStyle w:val="BodyText"/>
        <w:kinsoku w:val="0"/>
        <w:overflowPunct w:val="0"/>
        <w:ind w:left="96"/>
        <w:rPr>
          <w:spacing w:val="-49"/>
          <w:sz w:val="20"/>
          <w:szCs w:val="20"/>
        </w:rPr>
      </w:pPr>
      <w:r>
        <w:rPr>
          <w:noProof/>
        </w:rPr>
        <mc:AlternateContent>
          <mc:Choice Requires="wps">
            <w:drawing>
              <wp:inline distT="0" distB="0" distL="0" distR="0" wp14:anchorId="19BA379B" wp14:editId="5AF5867D">
                <wp:extent cx="5826125" cy="248920"/>
                <wp:effectExtent l="13335" t="9525" r="8890" b="8255"/>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26125" cy="248920"/>
                        </a:xfrm>
                        <a:prstGeom prst="rect">
                          <a:avLst/>
                        </a:prstGeom>
                        <a:noFill/>
                        <a:ln w="6096">
                          <a:solidFill>
                            <a:srgbClr val="000000"/>
                          </a:solidFill>
                          <a:miter lim="800000"/>
                          <a:headEnd/>
                          <a:tailEnd/>
                        </a:ln>
                        <a:extLst>
                          <a:ext uri="{909E8E84-426E-40DD-AFC4-6F175D3DCCD1}">
                            <a14:hiddenFill xmlns:a14="http://schemas.microsoft.com/office/drawing/2010/main">
                              <a:solidFill>
                                <a:srgbClr val="FFFFFF"/>
                              </a:solidFill>
                            </a14:hiddenFill>
                          </a:ext>
                        </a:extLst>
                      </wps:spPr>
                      <wps:txbx>
                        <w:txbxContent>
                          <w:p w14:paraId="78681310" w14:textId="77777777" w:rsidR="00DE2DBD" w:rsidRDefault="00DE2DBD" w:rsidP="00DE2DBD">
                            <w:pPr>
                              <w:pStyle w:val="BodyText"/>
                              <w:kinsoku w:val="0"/>
                              <w:overflowPunct w:val="0"/>
                              <w:spacing w:before="19"/>
                              <w:ind w:left="109"/>
                              <w:rPr>
                                <w:b/>
                                <w:bCs/>
                                <w:color w:val="FF0000"/>
                                <w:sz w:val="28"/>
                                <w:szCs w:val="28"/>
                              </w:rPr>
                            </w:pPr>
                            <w:r>
                              <w:rPr>
                                <w:b/>
                                <w:bCs/>
                                <w:color w:val="FF0000"/>
                                <w:sz w:val="28"/>
                                <w:szCs w:val="28"/>
                              </w:rPr>
                              <w:t>FORM A1</w:t>
                            </w:r>
                          </w:p>
                        </w:txbxContent>
                      </wps:txbx>
                      <wps:bodyPr rot="0" vert="horz" wrap="square" lIns="0" tIns="0" rIns="0" bIns="0" anchor="t" anchorCtr="0" upright="1">
                        <a:noAutofit/>
                      </wps:bodyPr>
                    </wps:wsp>
                  </a:graphicData>
                </a:graphic>
              </wp:inline>
            </w:drawing>
          </mc:Choice>
          <mc:Fallback>
            <w:pict>
              <v:shapetype w14:anchorId="19BA379B" id="_x0000_t202" coordsize="21600,21600" o:spt="202" path="m,l,21600r21600,l21600,xe">
                <v:stroke joinstyle="miter"/>
                <v:path gradientshapeok="t" o:connecttype="rect"/>
              </v:shapetype>
              <v:shape id="Text Box 10" o:spid="_x0000_s1026" type="#_x0000_t202" style="width:458.75pt;height:1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" filled="f" strokeweight=".48pt">
                <v:textbox inset="0,0,0,0">
                  <w:txbxContent>
                    <w:p w14:paraId="78681310" w14:textId="77777777" w:rsidR="00DE2DBD" w:rsidRDefault="00DE2DBD" w:rsidP="00DE2DBD">
                      <w:pPr>
                        <w:pStyle w:val="BodyText"/>
                        <w:kinsoku w:val="0"/>
                        <w:overflowPunct w:val="0"/>
                        <w:spacing w:before="19"/>
                        <w:ind w:left="109"/>
                        <w:rPr>
                          <w:b/>
                          <w:bCs/>
                          <w:color w:val="FF0000"/>
                          <w:sz w:val="28"/>
                          <w:szCs w:val="28"/>
                        </w:rPr>
                      </w:pPr>
                      <w:r>
                        <w:rPr>
                          <w:b/>
                          <w:bCs/>
                          <w:color w:val="FF0000"/>
                          <w:sz w:val="28"/>
                          <w:szCs w:val="28"/>
                        </w:rPr>
                        <w:t>FORM A1</w:t>
                      </w:r>
                    </w:p>
                  </w:txbxContent>
                </v:textbox>
                <w10:anchorlock/>
              </v:shape>
            </w:pict>
          </mc:Fallback>
        </mc:AlternateContent>
      </w:r>
    </w:p>
    <w:p w14:paraId="6EEFAF35" w14:textId="77777777" w:rsidR="00DE2DBD" w:rsidRDefault="00DE2DBD" w:rsidP="00DE2DBD">
      <w:pPr>
        <w:pStyle w:val="BodyText"/>
        <w:kinsoku w:val="0"/>
        <w:overflowPunct w:val="0"/>
        <w:rPr>
          <w:b/>
          <w:bCs/>
          <w:sz w:val="20"/>
          <w:szCs w:val="20"/>
        </w:rPr>
      </w:pPr>
    </w:p>
    <w:p w14:paraId="7C2175B1" w14:textId="77777777" w:rsidR="00DE2DBD" w:rsidRDefault="00DE2DBD" w:rsidP="00DE2DBD">
      <w:pPr>
        <w:pStyle w:val="BodyText"/>
        <w:kinsoku w:val="0"/>
        <w:overflowPunct w:val="0"/>
        <w:rPr>
          <w:b/>
          <w:bCs/>
          <w:sz w:val="20"/>
          <w:szCs w:val="20"/>
        </w:rPr>
      </w:pPr>
    </w:p>
    <w:p w14:paraId="2AAD07CE" w14:textId="77777777" w:rsidR="00DE2DBD" w:rsidRDefault="00DE2DBD" w:rsidP="00DE2DBD">
      <w:pPr>
        <w:pStyle w:val="BodyText"/>
        <w:kinsoku w:val="0"/>
        <w:overflowPunct w:val="0"/>
        <w:rPr>
          <w:b/>
          <w:bCs/>
          <w:sz w:val="20"/>
          <w:szCs w:val="20"/>
        </w:rPr>
      </w:pPr>
    </w:p>
    <w:p w14:paraId="4B113118" w14:textId="77777777" w:rsidR="00DE2DBD" w:rsidRDefault="00DE2DBD" w:rsidP="00DE2DBD">
      <w:pPr>
        <w:pStyle w:val="BodyText"/>
        <w:kinsoku w:val="0"/>
        <w:overflowPunct w:val="0"/>
        <w:rPr>
          <w:b/>
          <w:bCs/>
          <w:sz w:val="20"/>
          <w:szCs w:val="20"/>
        </w:rPr>
      </w:pPr>
    </w:p>
    <w:p w14:paraId="6D953597" w14:textId="64FCAA57" w:rsidR="00DE2DBD" w:rsidRPr="004934FC" w:rsidRDefault="00FB0F5F" w:rsidP="00DE2DBD">
      <w:pPr>
        <w:jc w:val="center"/>
        <w:rPr>
          <w:b/>
          <w:bCs/>
        </w:rPr>
      </w:pPr>
      <w:r>
        <w:rPr>
          <w:noProof/>
        </w:rPr>
        <mc:AlternateContent>
          <mc:Choice Requires="wps">
            <w:drawing>
              <wp:anchor distT="0" distB="0" distL="114300" distR="114300" simplePos="0" relativeHeight="251659264" behindDoc="0" locked="0" layoutInCell="0" allowOverlap="1" wp14:anchorId="62C39DB2" wp14:editId="6EE1BC2B">
                <wp:simplePos x="0" y="0"/>
                <wp:positionH relativeFrom="page">
                  <wp:posOffset>914400</wp:posOffset>
                </wp:positionH>
                <wp:positionV relativeFrom="paragraph">
                  <wp:posOffset>-474980</wp:posOffset>
                </wp:positionV>
                <wp:extent cx="1028700" cy="77470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28700" cy="774700"/>
                        </a:xfrm>
                        <a:prstGeom prst="rect">
                          <a:avLst/>
                        </a:prstGeom>
                        <a:noFill/>
                        <a:ln>
                          <a:noFill/>
                        </a:ln>
                      </wps:spPr>
                      <wps:txbx>
                        <w:txbxContent>
                          <w:p w14:paraId="4BB04167" w14:textId="77777777" w:rsidR="00DE2DBD" w:rsidRDefault="00DE2DBD" w:rsidP="00DE2DBD">
                            <w:pPr>
                              <w:spacing w:line="1220" w:lineRule="atLeast"/>
                              <w:rPr>
                                <w:rFonts w:ascii="Times New Roman" w:hAnsi="Times New Roman" w:cs="Times New Roman"/>
                              </w:rPr>
                            </w:pPr>
                            <w:r>
                              <w:rPr>
                                <w:rFonts w:ascii="Times New Roman" w:hAnsi="Times New Roman" w:cs="Times New Roman"/>
                                <w:b/>
                                <w:bCs/>
                                <w:noProof/>
                              </w:rPr>
                              <w:drawing>
                                <wp:inline distT="0" distB="0" distL="0" distR="0" wp14:anchorId="3176DBF6" wp14:editId="37E14D40">
                                  <wp:extent cx="1031240" cy="7658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31240" cy="765810"/>
                                          </a:xfrm>
                                          <a:prstGeom prst="rect">
                                            <a:avLst/>
                                          </a:prstGeom>
                                          <a:noFill/>
                                          <a:ln>
                                            <a:noFill/>
                                          </a:ln>
                                        </pic:spPr>
                                      </pic:pic>
                                    </a:graphicData>
                                  </a:graphic>
                                </wp:inline>
                              </w:drawing>
                            </w:r>
                          </w:p>
                          <w:p w14:paraId="43C9D82C" w14:textId="77777777" w:rsidR="00DE2DBD" w:rsidRDefault="00DE2DBD" w:rsidP="00DE2DBD">
                            <w:pPr>
                              <w:rPr>
                                <w:rFonts w:ascii="Times New Roman" w:hAnsi="Times New Roman" w:cs="Times New Roman"/>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C39DB2" id="Rectangle 4" o:spid="_x0000_s1027" style="position:absolute;left:0;text-align:left;margin-left:1in;margin-top:-37.4pt;width:81pt;height:61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" o:allowincell="f" filled="f" stroked="f">
                <v:textbox inset="0,0,0,0">
                  <w:txbxContent>
                    <w:p w14:paraId="4BB04167" w14:textId="77777777" w:rsidR="00DE2DBD" w:rsidRDefault="00DE2DBD" w:rsidP="00DE2DBD">
                      <w:pPr>
                        <w:spacing w:line="1220" w:lineRule="atLeast"/>
                        <w:rPr>
                          <w:rFonts w:ascii="Times New Roman" w:hAnsi="Times New Roman" w:cs="Times New Roman"/>
                        </w:rPr>
                      </w:pPr>
                      <w:r>
                        <w:rPr>
                          <w:rFonts w:ascii="Times New Roman" w:hAnsi="Times New Roman" w:cs="Times New Roman"/>
                          <w:b/>
                          <w:bCs/>
                          <w:noProof/>
                        </w:rPr>
                        <w:drawing>
                          <wp:inline distT="0" distB="0" distL="0" distR="0" wp14:anchorId="3176DBF6" wp14:editId="37E14D40">
                            <wp:extent cx="1031240" cy="76581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31240" cy="765810"/>
                                    </a:xfrm>
                                    <a:prstGeom prst="rect">
                                      <a:avLst/>
                                    </a:prstGeom>
                                    <a:noFill/>
                                    <a:ln>
                                      <a:noFill/>
                                    </a:ln>
                                  </pic:spPr>
                                </pic:pic>
                              </a:graphicData>
                            </a:graphic>
                          </wp:inline>
                        </w:drawing>
                      </w:r>
                    </w:p>
                    <w:p w14:paraId="43C9D82C" w14:textId="77777777" w:rsidR="00DE2DBD" w:rsidRDefault="00DE2DBD" w:rsidP="00DE2DBD">
                      <w:pPr>
                        <w:rPr>
                          <w:rFonts w:ascii="Times New Roman" w:hAnsi="Times New Roman" w:cs="Times New Roman"/>
                        </w:rPr>
                      </w:pPr>
                    </w:p>
                  </w:txbxContent>
                </v:textbox>
                <w10:wrap anchorx="page"/>
              </v:rect>
            </w:pict>
          </mc:Fallback>
        </mc:AlternateContent>
      </w:r>
      <w:r w:rsidR="00DE2DBD" w:rsidRPr="004934FC">
        <w:rPr>
          <w:b/>
          <w:bCs/>
        </w:rPr>
        <w:t>STUDENT PLAGIARISM DISCLAIMER FORM</w:t>
      </w:r>
    </w:p>
    <w:p w14:paraId="1035D3D3" w14:textId="77777777" w:rsidR="00DE2DBD" w:rsidRPr="004934FC" w:rsidRDefault="00DE2DBD" w:rsidP="00DE2DBD">
      <w:pPr>
        <w:pStyle w:val="BodyText"/>
        <w:kinsoku w:val="0"/>
        <w:overflowPunct w:val="0"/>
        <w:spacing w:before="1"/>
        <w:rPr>
          <w:b/>
          <w:bCs/>
          <w:sz w:val="26"/>
          <w:szCs w:val="26"/>
        </w:rPr>
      </w:pPr>
    </w:p>
    <w:p w14:paraId="7C0C03C4" w14:textId="77777777" w:rsidR="00DE2DBD" w:rsidRPr="004934FC" w:rsidRDefault="00DE2DBD" w:rsidP="00DE2DBD">
      <w:pPr>
        <w:rPr>
          <w:b/>
          <w:bCs/>
        </w:rPr>
      </w:pPr>
      <w:r>
        <w:rPr>
          <w:b/>
          <w:bCs/>
        </w:rPr>
        <w:t xml:space="preserve">    </w:t>
      </w:r>
      <w:r w:rsidRPr="004934FC">
        <w:rPr>
          <w:b/>
          <w:bCs/>
        </w:rPr>
        <w:t>PLAGIARISM DISCLAIMER</w:t>
      </w:r>
    </w:p>
    <w:p w14:paraId="73F9664B" w14:textId="77777777" w:rsidR="00DE2DBD" w:rsidRDefault="00DE2DBD" w:rsidP="00DE2DBD">
      <w:pPr>
        <w:pStyle w:val="BodyText"/>
        <w:kinsoku w:val="0"/>
        <w:overflowPunct w:val="0"/>
        <w:spacing w:before="2"/>
        <w:rPr>
          <w:b/>
          <w:bCs/>
          <w:sz w:val="28"/>
          <w:szCs w:val="28"/>
        </w:rPr>
      </w:pPr>
    </w:p>
    <w:p w14:paraId="41D64142" w14:textId="77777777" w:rsidR="00DE2DBD" w:rsidRDefault="00DE2DBD" w:rsidP="00DE2DBD">
      <w:pPr>
        <w:pStyle w:val="BodyText"/>
        <w:tabs>
          <w:tab w:val="left" w:pos="9227"/>
        </w:tabs>
        <w:kinsoku w:val="0"/>
        <w:overflowPunct w:val="0"/>
        <w:spacing w:before="1"/>
        <w:ind w:left="200"/>
      </w:pPr>
      <w:r>
        <w:t>STUDENT</w:t>
      </w:r>
      <w:r>
        <w:rPr>
          <w:spacing w:val="-13"/>
        </w:rPr>
        <w:t xml:space="preserve"> </w:t>
      </w:r>
      <w:r>
        <w:t xml:space="preserve">NAME: </w:t>
      </w:r>
      <w:r>
        <w:rPr>
          <w:spacing w:val="1"/>
        </w:rPr>
        <w:t xml:space="preserve"> </w:t>
      </w:r>
      <w:r>
        <w:rPr>
          <w:u w:val="single" w:color="000000"/>
        </w:rPr>
        <w:t xml:space="preserve"> Raphael Salaja</w:t>
      </w:r>
      <w:r>
        <w:rPr>
          <w:u w:val="single" w:color="000000"/>
        </w:rPr>
        <w:tab/>
      </w:r>
    </w:p>
    <w:p w14:paraId="53925E1D" w14:textId="77777777" w:rsidR="00DE2DBD" w:rsidRDefault="00DE2DBD" w:rsidP="00DE2DBD">
      <w:pPr>
        <w:pStyle w:val="BodyText"/>
        <w:kinsoku w:val="0"/>
        <w:overflowPunct w:val="0"/>
        <w:spacing w:before="10"/>
        <w:rPr>
          <w:sz w:val="23"/>
          <w:szCs w:val="23"/>
        </w:rPr>
      </w:pPr>
    </w:p>
    <w:p w14:paraId="31314FE9" w14:textId="77777777" w:rsidR="00DE2DBD" w:rsidRDefault="00DE2DBD" w:rsidP="00DE2DBD">
      <w:pPr>
        <w:pStyle w:val="BodyText"/>
        <w:tabs>
          <w:tab w:val="left" w:pos="9213"/>
        </w:tabs>
        <w:kinsoku w:val="0"/>
        <w:overflowPunct w:val="0"/>
        <w:spacing w:before="52"/>
        <w:ind w:left="200"/>
      </w:pPr>
      <w:r>
        <w:t>STUDENT</w:t>
      </w:r>
      <w:r>
        <w:rPr>
          <w:spacing w:val="-14"/>
        </w:rPr>
        <w:t xml:space="preserve"> </w:t>
      </w:r>
      <w:r>
        <w:t>NUMBER:</w:t>
      </w:r>
      <w:r>
        <w:rPr>
          <w:spacing w:val="1"/>
        </w:rPr>
        <w:t xml:space="preserve"> </w:t>
      </w:r>
      <w:r>
        <w:rPr>
          <w:u w:val="single" w:color="000000"/>
        </w:rPr>
        <w:t xml:space="preserve"> A00269349</w:t>
      </w:r>
      <w:r>
        <w:rPr>
          <w:u w:val="single" w:color="000000"/>
        </w:rPr>
        <w:tab/>
      </w:r>
    </w:p>
    <w:p w14:paraId="4BD35B29" w14:textId="77777777" w:rsidR="00DE2DBD" w:rsidRDefault="00DE2DBD" w:rsidP="00DE2DBD">
      <w:pPr>
        <w:pStyle w:val="BodyText"/>
        <w:kinsoku w:val="0"/>
        <w:overflowPunct w:val="0"/>
        <w:spacing w:before="3"/>
      </w:pPr>
    </w:p>
    <w:p w14:paraId="065D129C" w14:textId="634F900D" w:rsidR="00DE2DBD" w:rsidRPr="004934FC" w:rsidRDefault="00DE2DBD" w:rsidP="00DE2DBD">
      <w:pPr>
        <w:pStyle w:val="BodyText"/>
        <w:tabs>
          <w:tab w:val="left" w:pos="9241"/>
        </w:tabs>
        <w:kinsoku w:val="0"/>
        <w:overflowPunct w:val="0"/>
        <w:spacing w:before="51"/>
        <w:ind w:left="200"/>
        <w:rPr>
          <w:u w:val="single" w:color="000000"/>
        </w:rPr>
      </w:pPr>
      <w:r>
        <w:t xml:space="preserve">PROGRAMME:  </w:t>
      </w:r>
      <w:r>
        <w:rPr>
          <w:u w:val="single" w:color="000000"/>
        </w:rPr>
        <w:t xml:space="preserve"> </w:t>
      </w:r>
      <w:r w:rsidRPr="004934FC">
        <w:rPr>
          <w:u w:val="single" w:color="000000"/>
        </w:rPr>
        <w:t xml:space="preserve">Bachelor </w:t>
      </w:r>
      <w:r w:rsidR="007E3A4F">
        <w:rPr>
          <w:u w:val="single" w:color="000000"/>
        </w:rPr>
        <w:t xml:space="preserve">of </w:t>
      </w:r>
      <w:r w:rsidRPr="004934FC">
        <w:rPr>
          <w:u w:val="single" w:color="000000"/>
        </w:rPr>
        <w:t>Science (Honours)</w:t>
      </w:r>
      <w:r>
        <w:rPr>
          <w:u w:val="single" w:color="000000"/>
        </w:rPr>
        <w:t xml:space="preserve"> </w:t>
      </w:r>
      <w:r w:rsidRPr="004934FC">
        <w:rPr>
          <w:u w:val="single" w:color="000000"/>
        </w:rPr>
        <w:t>Software Design with Virtual Reality and Gaming</w:t>
      </w:r>
    </w:p>
    <w:p w14:paraId="3B9F8E90" w14:textId="77777777" w:rsidR="00DE2DBD" w:rsidRDefault="00DE2DBD" w:rsidP="00DE2DBD">
      <w:pPr>
        <w:pStyle w:val="BodyText"/>
        <w:kinsoku w:val="0"/>
        <w:overflowPunct w:val="0"/>
        <w:spacing w:before="1"/>
      </w:pPr>
    </w:p>
    <w:p w14:paraId="732D0460" w14:textId="77777777" w:rsidR="00DE2DBD" w:rsidRDefault="00DE2DBD" w:rsidP="00DE2DBD">
      <w:pPr>
        <w:pStyle w:val="BodyText"/>
        <w:tabs>
          <w:tab w:val="left" w:pos="7965"/>
          <w:tab w:val="left" w:pos="9217"/>
        </w:tabs>
        <w:kinsoku w:val="0"/>
        <w:overflowPunct w:val="0"/>
        <w:spacing w:before="51"/>
        <w:ind w:right="687"/>
      </w:pPr>
      <w:r>
        <w:t xml:space="preserve">    YEAR: </w:t>
      </w:r>
      <w:r>
        <w:rPr>
          <w:spacing w:val="1"/>
        </w:rPr>
        <w:t xml:space="preserve"> </w:t>
      </w:r>
      <w:r>
        <w:rPr>
          <w:u w:val="single" w:color="000000"/>
        </w:rPr>
        <w:t xml:space="preserve"> 3</w:t>
      </w:r>
      <w:r>
        <w:rPr>
          <w:u w:val="single" w:color="000000"/>
        </w:rPr>
        <w:tab/>
      </w:r>
      <w:r>
        <w:rPr>
          <w:u w:val="single" w:color="000000"/>
        </w:rPr>
        <w:tab/>
      </w:r>
    </w:p>
    <w:p w14:paraId="210DBD74" w14:textId="77777777" w:rsidR="00DE2DBD" w:rsidRDefault="00DE2DBD" w:rsidP="00DE2DBD">
      <w:pPr>
        <w:pStyle w:val="BodyText"/>
        <w:kinsoku w:val="0"/>
        <w:overflowPunct w:val="0"/>
      </w:pPr>
    </w:p>
    <w:p w14:paraId="2729D83E" w14:textId="77777777" w:rsidR="00DE2DBD" w:rsidRDefault="00DE2DBD" w:rsidP="00DE2DBD">
      <w:pPr>
        <w:pStyle w:val="BodyText"/>
        <w:tabs>
          <w:tab w:val="left" w:pos="9309"/>
        </w:tabs>
        <w:kinsoku w:val="0"/>
        <w:overflowPunct w:val="0"/>
        <w:spacing w:before="52"/>
        <w:ind w:left="200"/>
      </w:pPr>
      <w:r>
        <w:t>MODULE:</w:t>
      </w:r>
      <w:r>
        <w:rPr>
          <w:spacing w:val="-4"/>
        </w:rPr>
        <w:t xml:space="preserve"> </w:t>
      </w:r>
      <w:r>
        <w:rPr>
          <w:u w:val="single" w:color="000000"/>
        </w:rPr>
        <w:t xml:space="preserve"> Placement</w:t>
      </w:r>
      <w:r>
        <w:rPr>
          <w:u w:val="single" w:color="000000"/>
        </w:rPr>
        <w:tab/>
      </w:r>
    </w:p>
    <w:p w14:paraId="0B5998D8" w14:textId="77777777" w:rsidR="00DE2DBD" w:rsidRDefault="00DE2DBD" w:rsidP="00DE2DBD">
      <w:pPr>
        <w:pStyle w:val="BodyText"/>
        <w:kinsoku w:val="0"/>
        <w:overflowPunct w:val="0"/>
        <w:spacing w:before="1"/>
      </w:pPr>
    </w:p>
    <w:p w14:paraId="0749538A" w14:textId="77777777" w:rsidR="00DE2DBD" w:rsidRDefault="00DE2DBD" w:rsidP="00DE2DBD">
      <w:pPr>
        <w:pStyle w:val="BodyText"/>
        <w:tabs>
          <w:tab w:val="left" w:pos="9299"/>
        </w:tabs>
        <w:kinsoku w:val="0"/>
        <w:overflowPunct w:val="0"/>
        <w:spacing w:before="51"/>
        <w:ind w:left="200"/>
      </w:pPr>
      <w:r>
        <w:t>LECTURER:</w:t>
      </w:r>
      <w:r>
        <w:rPr>
          <w:spacing w:val="1"/>
        </w:rPr>
        <w:t xml:space="preserve"> </w:t>
      </w:r>
      <w:r>
        <w:rPr>
          <w:u w:val="single" w:color="000000"/>
        </w:rPr>
        <w:t xml:space="preserve"> John Barret</w:t>
      </w:r>
      <w:r>
        <w:rPr>
          <w:u w:val="single" w:color="000000"/>
        </w:rPr>
        <w:tab/>
      </w:r>
    </w:p>
    <w:p w14:paraId="23168A09" w14:textId="77777777" w:rsidR="00DE2DBD" w:rsidRDefault="00DE2DBD" w:rsidP="00DE2DBD">
      <w:pPr>
        <w:pStyle w:val="BodyText"/>
        <w:kinsoku w:val="0"/>
        <w:overflowPunct w:val="0"/>
        <w:spacing w:before="2"/>
      </w:pPr>
    </w:p>
    <w:p w14:paraId="32BA37E3" w14:textId="5176A77F" w:rsidR="00DE2DBD" w:rsidRDefault="00DE2DBD" w:rsidP="00DE2DBD">
      <w:pPr>
        <w:pStyle w:val="BodyText"/>
        <w:tabs>
          <w:tab w:val="left" w:pos="9232"/>
        </w:tabs>
        <w:kinsoku w:val="0"/>
        <w:overflowPunct w:val="0"/>
        <w:spacing w:before="52"/>
        <w:ind w:left="200"/>
      </w:pPr>
      <w:r>
        <w:t>ASSIGNMENT</w:t>
      </w:r>
      <w:r>
        <w:rPr>
          <w:spacing w:val="-15"/>
        </w:rPr>
        <w:t xml:space="preserve"> </w:t>
      </w:r>
      <w:r>
        <w:t>TITLE:</w:t>
      </w:r>
      <w:r>
        <w:rPr>
          <w:spacing w:val="-1"/>
        </w:rPr>
        <w:t xml:space="preserve"> </w:t>
      </w:r>
      <w:r>
        <w:rPr>
          <w:u w:val="single" w:color="000000"/>
        </w:rPr>
        <w:t xml:space="preserve"> </w:t>
      </w:r>
      <w:r w:rsidR="00265D9C">
        <w:rPr>
          <w:u w:val="single" w:color="000000"/>
        </w:rPr>
        <w:t>Final Report</w:t>
      </w:r>
      <w:r>
        <w:rPr>
          <w:u w:val="single" w:color="000000"/>
        </w:rPr>
        <w:tab/>
      </w:r>
    </w:p>
    <w:p w14:paraId="2CFED748" w14:textId="77777777" w:rsidR="00DE2DBD" w:rsidRDefault="00DE2DBD" w:rsidP="00DE2DBD">
      <w:pPr>
        <w:pStyle w:val="BodyText"/>
        <w:kinsoku w:val="0"/>
        <w:overflowPunct w:val="0"/>
        <w:spacing w:before="10"/>
        <w:rPr>
          <w:sz w:val="23"/>
          <w:szCs w:val="23"/>
        </w:rPr>
      </w:pPr>
    </w:p>
    <w:p w14:paraId="4795BA80" w14:textId="3F87CA05" w:rsidR="00DE2DBD" w:rsidRDefault="00DE2DBD" w:rsidP="00DE2DBD">
      <w:pPr>
        <w:pStyle w:val="BodyText"/>
        <w:tabs>
          <w:tab w:val="left" w:pos="9301"/>
        </w:tabs>
        <w:kinsoku w:val="0"/>
        <w:overflowPunct w:val="0"/>
        <w:spacing w:before="52"/>
        <w:ind w:left="200"/>
      </w:pPr>
      <w:r>
        <w:t>DUE</w:t>
      </w:r>
      <w:r>
        <w:rPr>
          <w:spacing w:val="-7"/>
        </w:rPr>
        <w:t xml:space="preserve"> </w:t>
      </w:r>
      <w:r>
        <w:t>DATE:</w:t>
      </w:r>
      <w:r>
        <w:rPr>
          <w:spacing w:val="-1"/>
        </w:rPr>
        <w:t xml:space="preserve"> </w:t>
      </w:r>
      <w:r>
        <w:rPr>
          <w:u w:val="single" w:color="000000"/>
        </w:rPr>
        <w:t xml:space="preserve"> </w:t>
      </w:r>
      <w:r w:rsidR="00265D9C">
        <w:rPr>
          <w:u w:val="single" w:color="000000"/>
        </w:rPr>
        <w:t>6</w:t>
      </w:r>
      <w:r w:rsidRPr="0053650C">
        <w:rPr>
          <w:u w:val="single" w:color="000000"/>
          <w:vertAlign w:val="superscript"/>
        </w:rPr>
        <w:t>th</w:t>
      </w:r>
      <w:r>
        <w:rPr>
          <w:u w:val="single" w:color="000000"/>
        </w:rPr>
        <w:t xml:space="preserve"> </w:t>
      </w:r>
      <w:r w:rsidR="00265D9C">
        <w:rPr>
          <w:u w:val="single" w:color="000000"/>
        </w:rPr>
        <w:t>May</w:t>
      </w:r>
      <w:r>
        <w:rPr>
          <w:u w:val="single" w:color="000000"/>
        </w:rPr>
        <w:t xml:space="preserve"> 2022</w:t>
      </w:r>
      <w:r>
        <w:rPr>
          <w:u w:val="single" w:color="000000"/>
        </w:rPr>
        <w:tab/>
      </w:r>
    </w:p>
    <w:p w14:paraId="56209611" w14:textId="77777777" w:rsidR="00DE2DBD" w:rsidRDefault="00DE2DBD" w:rsidP="00DE2DBD">
      <w:pPr>
        <w:pStyle w:val="BodyText"/>
        <w:kinsoku w:val="0"/>
        <w:overflowPunct w:val="0"/>
        <w:spacing w:before="1"/>
      </w:pPr>
    </w:p>
    <w:p w14:paraId="3B29F4A6" w14:textId="4B0233E9" w:rsidR="00DE2DBD" w:rsidRDefault="00DE2DBD" w:rsidP="00DE2DBD">
      <w:pPr>
        <w:pStyle w:val="BodyText"/>
        <w:tabs>
          <w:tab w:val="left" w:pos="9318"/>
        </w:tabs>
        <w:kinsoku w:val="0"/>
        <w:overflowPunct w:val="0"/>
        <w:spacing w:before="52"/>
        <w:ind w:left="200"/>
      </w:pPr>
      <w:r>
        <w:t>DATE</w:t>
      </w:r>
      <w:r>
        <w:rPr>
          <w:spacing w:val="-13"/>
        </w:rPr>
        <w:t xml:space="preserve"> </w:t>
      </w:r>
      <w:r>
        <w:t>SUBMITTED:</w:t>
      </w:r>
      <w:r>
        <w:rPr>
          <w:spacing w:val="2"/>
        </w:rPr>
        <w:t xml:space="preserve"> </w:t>
      </w:r>
      <w:r>
        <w:rPr>
          <w:u w:val="single" w:color="000000"/>
        </w:rPr>
        <w:t xml:space="preserve"> </w:t>
      </w:r>
      <w:r w:rsidR="00265D9C">
        <w:rPr>
          <w:u w:val="single" w:color="000000"/>
        </w:rPr>
        <w:t xml:space="preserve"> </w:t>
      </w:r>
      <w:r>
        <w:rPr>
          <w:u w:val="single" w:color="000000"/>
        </w:rPr>
        <w:tab/>
      </w:r>
    </w:p>
    <w:p w14:paraId="539B626A" w14:textId="77777777" w:rsidR="00DE2DBD" w:rsidRDefault="00DE2DBD" w:rsidP="00DE2DBD">
      <w:pPr>
        <w:pStyle w:val="BodyText"/>
        <w:kinsoku w:val="0"/>
        <w:overflowPunct w:val="0"/>
        <w:spacing w:before="3"/>
      </w:pPr>
    </w:p>
    <w:p w14:paraId="0B1B5BBF" w14:textId="24C75C27" w:rsidR="00DE2DBD" w:rsidRDefault="00DE2DBD" w:rsidP="00DE2DBD">
      <w:pPr>
        <w:pStyle w:val="BodyText"/>
        <w:tabs>
          <w:tab w:val="left" w:pos="9242"/>
        </w:tabs>
        <w:kinsoku w:val="0"/>
        <w:overflowPunct w:val="0"/>
        <w:spacing w:before="52"/>
        <w:ind w:left="200"/>
      </w:pPr>
      <w:r>
        <w:t>ADDITIONAL</w:t>
      </w:r>
      <w:r>
        <w:rPr>
          <w:spacing w:val="-18"/>
        </w:rPr>
        <w:t xml:space="preserve"> </w:t>
      </w:r>
      <w:r>
        <w:t>INFORMATION:</w:t>
      </w:r>
      <w:r>
        <w:rPr>
          <w:spacing w:val="3"/>
        </w:rPr>
        <w:t xml:space="preserve"> </w:t>
      </w:r>
      <w:r>
        <w:rPr>
          <w:u w:val="single" w:color="000000"/>
        </w:rPr>
        <w:t xml:space="preserve"> </w:t>
      </w:r>
      <w:r w:rsidR="00265D9C">
        <w:rPr>
          <w:u w:val="single" w:color="000000"/>
        </w:rPr>
        <w:t xml:space="preserve"> </w:t>
      </w:r>
      <w:r>
        <w:rPr>
          <w:u w:val="single" w:color="000000"/>
        </w:rPr>
        <w:t xml:space="preserve"> </w:t>
      </w:r>
      <w:r>
        <w:rPr>
          <w:u w:val="single" w:color="000000"/>
        </w:rPr>
        <w:tab/>
      </w:r>
    </w:p>
    <w:p w14:paraId="339B5CB2" w14:textId="77777777" w:rsidR="00DE2DBD" w:rsidRDefault="00DE2DBD" w:rsidP="00DE2DBD">
      <w:pPr>
        <w:pStyle w:val="BodyText"/>
        <w:kinsoku w:val="0"/>
        <w:overflowPunct w:val="0"/>
        <w:spacing w:before="10"/>
        <w:rPr>
          <w:sz w:val="23"/>
          <w:szCs w:val="23"/>
        </w:rPr>
      </w:pPr>
    </w:p>
    <w:p w14:paraId="6A3FD5E1" w14:textId="77777777" w:rsidR="00DE2DBD" w:rsidRDefault="00DE2DBD" w:rsidP="00F52549">
      <w:pPr>
        <w:pStyle w:val="BodyText"/>
        <w:kinsoku w:val="0"/>
        <w:overflowPunct w:val="0"/>
        <w:spacing w:before="52" w:line="242" w:lineRule="auto"/>
        <w:ind w:left="200" w:right="1021"/>
        <w:jc w:val="both"/>
      </w:pPr>
      <w:r>
        <w:t>I understand that plagiarism is a serious academic offence, and that AIT deals with it according to the AIT Policy on Plagiarism.</w:t>
      </w:r>
    </w:p>
    <w:p w14:paraId="2DFD01F0" w14:textId="77777777" w:rsidR="00DE2DBD" w:rsidRDefault="00DE2DBD" w:rsidP="00F52549">
      <w:pPr>
        <w:pStyle w:val="BodyText"/>
        <w:kinsoku w:val="0"/>
        <w:overflowPunct w:val="0"/>
        <w:spacing w:before="193"/>
        <w:ind w:left="200" w:right="291"/>
        <w:jc w:val="both"/>
      </w:pPr>
      <w:r>
        <w:t>I have read and understand the AIT Policy on Plagiarism and I agree to the requirements set out therein in relation to plagiarism and referencing. I confirm that I have referenced and acknowledged properly all sources used in preparation of this assignment. I understand that if I plagiarise, or if I assist others in doing so, that I will be subject to investigation as outlined in the AIT Policy on Plagiarism.</w:t>
      </w:r>
    </w:p>
    <w:p w14:paraId="5E402EED" w14:textId="353B8D87" w:rsidR="00DE2DBD" w:rsidRDefault="00DE2DBD" w:rsidP="00F52549">
      <w:pPr>
        <w:pStyle w:val="BodyText"/>
        <w:kinsoku w:val="0"/>
        <w:overflowPunct w:val="0"/>
        <w:spacing w:before="199"/>
        <w:ind w:left="200" w:right="311"/>
        <w:jc w:val="both"/>
      </w:pPr>
      <w:r>
        <w:t>I understand and agree that plagiarism detection software may be used on my assignment. I declare that, except where appropriately referenced, this assignment is entirely my own work based on my personal study/or research. I further declare that I have not engaged the services</w:t>
      </w:r>
      <w:r>
        <w:rPr>
          <w:spacing w:val="-3"/>
        </w:rPr>
        <w:t xml:space="preserve"> </w:t>
      </w:r>
      <w:r>
        <w:t>of</w:t>
      </w:r>
      <w:r>
        <w:rPr>
          <w:spacing w:val="-3"/>
        </w:rPr>
        <w:t xml:space="preserve"> </w:t>
      </w:r>
      <w:r>
        <w:t>another</w:t>
      </w:r>
      <w:r>
        <w:rPr>
          <w:spacing w:val="-4"/>
        </w:rPr>
        <w:t xml:space="preserve"> </w:t>
      </w:r>
      <w:r>
        <w:t>to</w:t>
      </w:r>
      <w:r>
        <w:rPr>
          <w:spacing w:val="-2"/>
        </w:rPr>
        <w:t xml:space="preserve"> </w:t>
      </w:r>
      <w:r>
        <w:t>either</w:t>
      </w:r>
      <w:r>
        <w:rPr>
          <w:spacing w:val="-2"/>
        </w:rPr>
        <w:t xml:space="preserve"> </w:t>
      </w:r>
      <w:r>
        <w:t>assist</w:t>
      </w:r>
      <w:r>
        <w:rPr>
          <w:spacing w:val="-2"/>
        </w:rPr>
        <w:t xml:space="preserve"> </w:t>
      </w:r>
      <w:r>
        <w:t>in,</w:t>
      </w:r>
      <w:r>
        <w:rPr>
          <w:spacing w:val="-5"/>
        </w:rPr>
        <w:t xml:space="preserve"> </w:t>
      </w:r>
      <w:r>
        <w:t>or</w:t>
      </w:r>
      <w:r>
        <w:rPr>
          <w:spacing w:val="-4"/>
        </w:rPr>
        <w:t xml:space="preserve"> </w:t>
      </w:r>
      <w:r>
        <w:t>complete</w:t>
      </w:r>
      <w:r>
        <w:rPr>
          <w:spacing w:val="-5"/>
        </w:rPr>
        <w:t xml:space="preserve"> </w:t>
      </w:r>
      <w:r>
        <w:t>this</w:t>
      </w:r>
      <w:r>
        <w:rPr>
          <w:spacing w:val="-22"/>
        </w:rPr>
        <w:t xml:space="preserve"> </w:t>
      </w:r>
      <w:r>
        <w:t>assignment.</w:t>
      </w:r>
    </w:p>
    <w:p w14:paraId="48B1402B" w14:textId="77777777" w:rsidR="00D2215A" w:rsidRDefault="00D2215A" w:rsidP="00F52549">
      <w:pPr>
        <w:pStyle w:val="BodyText"/>
        <w:kinsoku w:val="0"/>
        <w:overflowPunct w:val="0"/>
        <w:spacing w:before="199"/>
        <w:ind w:left="200" w:right="311"/>
        <w:jc w:val="both"/>
      </w:pPr>
    </w:p>
    <w:tbl>
      <w:tblPr>
        <w:tblStyle w:val="TableGrid"/>
        <w:tblW w:w="0" w:type="auto"/>
        <w:tblInd w:w="2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58"/>
        <w:gridCol w:w="8998"/>
      </w:tblGrid>
      <w:tr w:rsidR="00D2215A" w14:paraId="6C269AF7" w14:textId="77777777" w:rsidTr="007E3A4F">
        <w:tc>
          <w:tcPr>
            <w:tcW w:w="1258" w:type="dxa"/>
          </w:tcPr>
          <w:p w14:paraId="2B446F7C" w14:textId="52F7A070" w:rsidR="00D2215A" w:rsidRPr="00D2215A" w:rsidRDefault="00D2215A" w:rsidP="00F52549">
            <w:pPr>
              <w:pStyle w:val="BodyText"/>
              <w:kinsoku w:val="0"/>
              <w:overflowPunct w:val="0"/>
              <w:spacing w:before="199"/>
              <w:ind w:right="311"/>
              <w:jc w:val="both"/>
              <w:rPr>
                <w:b/>
                <w:bCs/>
              </w:rPr>
            </w:pPr>
            <w:r w:rsidRPr="00D2215A">
              <w:rPr>
                <w:b/>
                <w:bCs/>
              </w:rPr>
              <w:t>Signed:</w:t>
            </w:r>
          </w:p>
        </w:tc>
        <w:tc>
          <w:tcPr>
            <w:tcW w:w="8998" w:type="dxa"/>
            <w:tcBorders>
              <w:bottom w:val="single" w:sz="12" w:space="0" w:color="auto"/>
            </w:tcBorders>
          </w:tcPr>
          <w:p w14:paraId="7B75AACE" w14:textId="03910B87" w:rsidR="00D2215A" w:rsidRPr="00D2215A" w:rsidRDefault="00D2215A" w:rsidP="00F52549">
            <w:pPr>
              <w:pStyle w:val="BodyText"/>
              <w:kinsoku w:val="0"/>
              <w:overflowPunct w:val="0"/>
              <w:spacing w:before="199"/>
              <w:ind w:right="311"/>
              <w:jc w:val="both"/>
              <w:rPr>
                <w:b/>
                <w:bCs/>
              </w:rPr>
            </w:pPr>
            <w:r w:rsidRPr="00D2215A">
              <w:rPr>
                <w:b/>
                <w:bCs/>
              </w:rPr>
              <w:t>Raphael Salaja</w:t>
            </w:r>
          </w:p>
        </w:tc>
      </w:tr>
      <w:tr w:rsidR="00D2215A" w14:paraId="25668406" w14:textId="77777777" w:rsidTr="007E3A4F">
        <w:tc>
          <w:tcPr>
            <w:tcW w:w="1258" w:type="dxa"/>
          </w:tcPr>
          <w:p w14:paraId="2013F8EF" w14:textId="00D2DB55" w:rsidR="00D2215A" w:rsidRPr="00D2215A" w:rsidRDefault="00D2215A" w:rsidP="00F52549">
            <w:pPr>
              <w:pStyle w:val="BodyText"/>
              <w:kinsoku w:val="0"/>
              <w:overflowPunct w:val="0"/>
              <w:spacing w:before="199"/>
              <w:ind w:right="311"/>
              <w:jc w:val="both"/>
              <w:rPr>
                <w:b/>
                <w:bCs/>
              </w:rPr>
            </w:pPr>
            <w:r w:rsidRPr="00D2215A">
              <w:rPr>
                <w:b/>
                <w:bCs/>
              </w:rPr>
              <w:t>Date:</w:t>
            </w:r>
          </w:p>
        </w:tc>
        <w:tc>
          <w:tcPr>
            <w:tcW w:w="8998" w:type="dxa"/>
            <w:tcBorders>
              <w:top w:val="single" w:sz="12" w:space="0" w:color="auto"/>
              <w:bottom w:val="single" w:sz="12" w:space="0" w:color="auto"/>
            </w:tcBorders>
          </w:tcPr>
          <w:p w14:paraId="39419E66" w14:textId="435BCA00" w:rsidR="00D2215A" w:rsidRPr="00D2215A" w:rsidRDefault="00D2215A" w:rsidP="00F52549">
            <w:pPr>
              <w:pStyle w:val="BodyText"/>
              <w:kinsoku w:val="0"/>
              <w:overflowPunct w:val="0"/>
              <w:spacing w:before="199"/>
              <w:ind w:right="311"/>
              <w:jc w:val="both"/>
              <w:rPr>
                <w:b/>
                <w:bCs/>
              </w:rPr>
            </w:pPr>
            <w:r w:rsidRPr="00D2215A">
              <w:rPr>
                <w:b/>
                <w:bCs/>
              </w:rPr>
              <w:t>5</w:t>
            </w:r>
            <w:r w:rsidRPr="00D2215A">
              <w:rPr>
                <w:b/>
                <w:bCs/>
                <w:vertAlign w:val="superscript"/>
              </w:rPr>
              <w:t>th</w:t>
            </w:r>
            <w:r w:rsidRPr="00D2215A">
              <w:rPr>
                <w:b/>
                <w:bCs/>
              </w:rPr>
              <w:t xml:space="preserve"> May 2022</w:t>
            </w:r>
          </w:p>
        </w:tc>
      </w:tr>
    </w:tbl>
    <w:p w14:paraId="2128CBD8" w14:textId="3361425C" w:rsidR="00DE2DBD" w:rsidRPr="00D2215A" w:rsidRDefault="00D2215A" w:rsidP="00D2215A">
      <w:pPr>
        <w:pStyle w:val="NoSpacing"/>
        <w:jc w:val="left"/>
        <w:rPr>
          <w:rFonts w:ascii="Calibri" w:eastAsia="Times New Roman" w:hAnsi="Calibri" w:cs="Calibri"/>
          <w:b/>
          <w:bCs/>
          <w:u w:val="thick" w:color="000000"/>
          <w:lang w:eastAsia="en-IE"/>
        </w:rPr>
      </w:pPr>
      <w:r>
        <w:rPr>
          <w:rFonts w:ascii="Calibri" w:eastAsia="Times New Roman" w:hAnsi="Calibri" w:cs="Calibri"/>
          <w:b/>
          <w:bCs/>
          <w:lang w:eastAsia="en-IE"/>
        </w:rPr>
        <w:tab/>
      </w:r>
    </w:p>
    <w:bookmarkEnd w:id="0"/>
    <w:p w14:paraId="10216346" w14:textId="6A32D0DE" w:rsidR="00DE2DBD" w:rsidRPr="00200CC9" w:rsidRDefault="00DE2DBD">
      <w:pPr>
        <w:spacing w:line="259" w:lineRule="auto"/>
        <w:jc w:val="left"/>
        <w:rPr>
          <w:rFonts w:ascii="Calibri" w:eastAsia="Times New Roman" w:hAnsi="Calibri" w:cs="Calibri"/>
          <w:b/>
          <w:bCs/>
          <w:u w:val="thick" w:color="000000"/>
          <w:lang w:eastAsia="en-IE"/>
        </w:rPr>
      </w:pPr>
    </w:p>
    <w:sdt>
      <w:sdtPr>
        <w:rPr>
          <w:rFonts w:asciiTheme="minorHAnsi" w:eastAsiaTheme="minorHAnsi" w:hAnsiTheme="minorHAnsi" w:cstheme="minorBidi"/>
          <w:b w:val="0"/>
          <w:color w:val="auto"/>
          <w:szCs w:val="24"/>
          <w:lang w:val="en-IE"/>
        </w:rPr>
        <w:id w:val="1782074425"/>
        <w:docPartObj>
          <w:docPartGallery w:val="Table of Contents"/>
          <w:docPartUnique/>
        </w:docPartObj>
      </w:sdtPr>
      <w:sdtEndPr>
        <w:rPr>
          <w:bCs/>
          <w:noProof/>
        </w:rPr>
      </w:sdtEndPr>
      <w:sdtContent>
        <w:commentRangeStart w:id="4" w:displacedByCustomXml="prev"/>
        <w:commentRangeStart w:id="5" w:displacedByCustomXml="prev"/>
        <w:commentRangeStart w:id="6" w:displacedByCustomXml="prev"/>
        <w:p w14:paraId="3CFEC9A5" w14:textId="313E2366" w:rsidR="00200CC9" w:rsidRPr="00200CC9" w:rsidRDefault="00DE2DBD" w:rsidP="00200CC9">
          <w:pPr>
            <w:pStyle w:val="TOCHeading"/>
            <w:rPr>
              <w:noProof/>
            </w:rPr>
          </w:pPr>
          <w:r>
            <w:t>Table</w:t>
          </w:r>
          <w:commentRangeEnd w:id="6"/>
          <w:r w:rsidR="009B4F4E">
            <w:rPr>
              <w:rStyle w:val="CommentReference"/>
              <w:rFonts w:asciiTheme="minorHAnsi" w:eastAsiaTheme="minorHAnsi" w:hAnsiTheme="minorHAnsi" w:cstheme="minorBidi"/>
              <w:b w:val="0"/>
              <w:color w:val="auto"/>
              <w:lang w:val="en-IE"/>
            </w:rPr>
            <w:commentReference w:id="6"/>
          </w:r>
          <w:r>
            <w:t xml:space="preserve"> </w:t>
          </w:r>
          <w:commentRangeEnd w:id="5"/>
          <w:r w:rsidR="009B4F4E">
            <w:rPr>
              <w:rStyle w:val="CommentReference"/>
              <w:rFonts w:asciiTheme="minorHAnsi" w:eastAsiaTheme="minorHAnsi" w:hAnsiTheme="minorHAnsi" w:cstheme="minorBidi"/>
              <w:b w:val="0"/>
              <w:color w:val="auto"/>
              <w:lang w:val="en-IE"/>
            </w:rPr>
            <w:commentReference w:id="5"/>
          </w:r>
          <w:commentRangeEnd w:id="4"/>
          <w:r w:rsidR="009B4F4E">
            <w:rPr>
              <w:rStyle w:val="CommentReference"/>
              <w:rFonts w:asciiTheme="minorHAnsi" w:eastAsiaTheme="minorHAnsi" w:hAnsiTheme="minorHAnsi" w:cstheme="minorBidi"/>
              <w:b w:val="0"/>
              <w:color w:val="auto"/>
              <w:lang w:val="en-IE"/>
            </w:rPr>
            <w:commentReference w:id="4"/>
          </w:r>
          <w:r>
            <w:t>of Contents</w:t>
          </w:r>
          <w:commentRangeStart w:id="7"/>
          <w:r>
            <w:fldChar w:fldCharType="begin"/>
          </w:r>
          <w:r>
            <w:instrText xml:space="preserve"> TOC \o "1-3" \h \z \u </w:instrText>
          </w:r>
          <w:r>
            <w:fldChar w:fldCharType="separate"/>
          </w:r>
        </w:p>
        <w:p w14:paraId="158A914A" w14:textId="39C9E680" w:rsidR="00200CC9" w:rsidRDefault="008B7893">
          <w:pPr>
            <w:pStyle w:val="TOC1"/>
            <w:tabs>
              <w:tab w:val="right" w:leader="dot" w:pos="10456"/>
            </w:tabs>
            <w:rPr>
              <w:rFonts w:eastAsiaTheme="minorEastAsia"/>
              <w:noProof/>
              <w:sz w:val="22"/>
              <w:szCs w:val="22"/>
              <w:lang w:eastAsia="en-IE"/>
            </w:rPr>
          </w:pPr>
          <w:hyperlink w:anchor="_Toc102388736" w:history="1">
            <w:r w:rsidR="00200CC9" w:rsidRPr="00F677D4">
              <w:rPr>
                <w:rStyle w:val="Hyperlink"/>
                <w:noProof/>
                <w:lang w:val="en-GB"/>
              </w:rPr>
              <w:t>Introduction</w:t>
            </w:r>
            <w:r w:rsidR="00200CC9">
              <w:rPr>
                <w:noProof/>
                <w:webHidden/>
              </w:rPr>
              <w:tab/>
            </w:r>
            <w:r w:rsidR="00200CC9">
              <w:rPr>
                <w:noProof/>
                <w:webHidden/>
              </w:rPr>
              <w:fldChar w:fldCharType="begin"/>
            </w:r>
            <w:r w:rsidR="00200CC9">
              <w:rPr>
                <w:noProof/>
                <w:webHidden/>
              </w:rPr>
              <w:instrText xml:space="preserve"> PAGEREF _Toc102388736 \h </w:instrText>
            </w:r>
            <w:r w:rsidR="00200CC9">
              <w:rPr>
                <w:noProof/>
                <w:webHidden/>
              </w:rPr>
            </w:r>
            <w:r w:rsidR="00200CC9">
              <w:rPr>
                <w:noProof/>
                <w:webHidden/>
              </w:rPr>
              <w:fldChar w:fldCharType="separate"/>
            </w:r>
            <w:r w:rsidR="00066D00">
              <w:rPr>
                <w:noProof/>
                <w:webHidden/>
              </w:rPr>
              <w:t>4</w:t>
            </w:r>
            <w:r w:rsidR="00200CC9">
              <w:rPr>
                <w:noProof/>
                <w:webHidden/>
              </w:rPr>
              <w:fldChar w:fldCharType="end"/>
            </w:r>
          </w:hyperlink>
        </w:p>
        <w:p w14:paraId="7FF48F42" w14:textId="3C1E5D5C" w:rsidR="00200CC9" w:rsidRDefault="008B7893">
          <w:pPr>
            <w:pStyle w:val="TOC1"/>
            <w:tabs>
              <w:tab w:val="right" w:leader="dot" w:pos="10456"/>
            </w:tabs>
            <w:rPr>
              <w:rFonts w:eastAsiaTheme="minorEastAsia"/>
              <w:noProof/>
              <w:sz w:val="22"/>
              <w:szCs w:val="22"/>
              <w:lang w:eastAsia="en-IE"/>
            </w:rPr>
          </w:pPr>
          <w:hyperlink w:anchor="_Toc102388737" w:history="1">
            <w:r w:rsidR="00200CC9" w:rsidRPr="00F677D4">
              <w:rPr>
                <w:rStyle w:val="Hyperlink"/>
                <w:noProof/>
                <w:lang w:val="en-GB"/>
              </w:rPr>
              <w:t>Responsibilities and Duties</w:t>
            </w:r>
            <w:r w:rsidR="00200CC9">
              <w:rPr>
                <w:noProof/>
                <w:webHidden/>
              </w:rPr>
              <w:tab/>
            </w:r>
            <w:r w:rsidR="00200CC9">
              <w:rPr>
                <w:noProof/>
                <w:webHidden/>
              </w:rPr>
              <w:fldChar w:fldCharType="begin"/>
            </w:r>
            <w:r w:rsidR="00200CC9">
              <w:rPr>
                <w:noProof/>
                <w:webHidden/>
              </w:rPr>
              <w:instrText xml:space="preserve"> PAGEREF _Toc102388737 \h </w:instrText>
            </w:r>
            <w:r w:rsidR="00200CC9">
              <w:rPr>
                <w:noProof/>
                <w:webHidden/>
              </w:rPr>
            </w:r>
            <w:r w:rsidR="00200CC9">
              <w:rPr>
                <w:noProof/>
                <w:webHidden/>
              </w:rPr>
              <w:fldChar w:fldCharType="separate"/>
            </w:r>
            <w:r w:rsidR="00066D00">
              <w:rPr>
                <w:noProof/>
                <w:webHidden/>
              </w:rPr>
              <w:t>4</w:t>
            </w:r>
            <w:r w:rsidR="00200CC9">
              <w:rPr>
                <w:noProof/>
                <w:webHidden/>
              </w:rPr>
              <w:fldChar w:fldCharType="end"/>
            </w:r>
          </w:hyperlink>
        </w:p>
        <w:p w14:paraId="6428CCD6" w14:textId="6939BABA" w:rsidR="00200CC9" w:rsidRDefault="008B7893">
          <w:pPr>
            <w:pStyle w:val="TOC1"/>
            <w:tabs>
              <w:tab w:val="right" w:leader="dot" w:pos="10456"/>
            </w:tabs>
            <w:rPr>
              <w:rFonts w:eastAsiaTheme="minorEastAsia"/>
              <w:noProof/>
              <w:sz w:val="22"/>
              <w:szCs w:val="22"/>
              <w:lang w:eastAsia="en-IE"/>
            </w:rPr>
          </w:pPr>
          <w:hyperlink w:anchor="_Toc102388738" w:history="1">
            <w:r w:rsidR="00200CC9" w:rsidRPr="00F677D4">
              <w:rPr>
                <w:rStyle w:val="Hyperlink"/>
                <w:noProof/>
              </w:rPr>
              <w:t>Technical Achievements</w:t>
            </w:r>
            <w:r w:rsidR="00200CC9">
              <w:rPr>
                <w:noProof/>
                <w:webHidden/>
              </w:rPr>
              <w:tab/>
            </w:r>
            <w:r w:rsidR="00200CC9">
              <w:rPr>
                <w:noProof/>
                <w:webHidden/>
              </w:rPr>
              <w:fldChar w:fldCharType="begin"/>
            </w:r>
            <w:r w:rsidR="00200CC9">
              <w:rPr>
                <w:noProof/>
                <w:webHidden/>
              </w:rPr>
              <w:instrText xml:space="preserve"> PAGEREF _Toc102388738 \h </w:instrText>
            </w:r>
            <w:r w:rsidR="00200CC9">
              <w:rPr>
                <w:noProof/>
                <w:webHidden/>
              </w:rPr>
            </w:r>
            <w:r w:rsidR="00200CC9">
              <w:rPr>
                <w:noProof/>
                <w:webHidden/>
              </w:rPr>
              <w:fldChar w:fldCharType="separate"/>
            </w:r>
            <w:r w:rsidR="00066D00">
              <w:rPr>
                <w:noProof/>
                <w:webHidden/>
              </w:rPr>
              <w:t>6</w:t>
            </w:r>
            <w:r w:rsidR="00200CC9">
              <w:rPr>
                <w:noProof/>
                <w:webHidden/>
              </w:rPr>
              <w:fldChar w:fldCharType="end"/>
            </w:r>
          </w:hyperlink>
        </w:p>
        <w:p w14:paraId="0C47234F" w14:textId="086CFC86" w:rsidR="00200CC9" w:rsidRDefault="008B7893">
          <w:pPr>
            <w:pStyle w:val="TOC1"/>
            <w:tabs>
              <w:tab w:val="right" w:leader="dot" w:pos="10456"/>
            </w:tabs>
            <w:rPr>
              <w:rFonts w:eastAsiaTheme="minorEastAsia"/>
              <w:noProof/>
              <w:sz w:val="22"/>
              <w:szCs w:val="22"/>
              <w:lang w:eastAsia="en-IE"/>
            </w:rPr>
          </w:pPr>
          <w:hyperlink w:anchor="_Toc102388739" w:history="1">
            <w:r w:rsidR="00200CC9" w:rsidRPr="00F677D4">
              <w:rPr>
                <w:rStyle w:val="Hyperlink"/>
                <w:noProof/>
              </w:rPr>
              <w:t>Challenges</w:t>
            </w:r>
            <w:r w:rsidR="00200CC9">
              <w:rPr>
                <w:noProof/>
                <w:webHidden/>
              </w:rPr>
              <w:tab/>
            </w:r>
            <w:r w:rsidR="00200CC9">
              <w:rPr>
                <w:noProof/>
                <w:webHidden/>
              </w:rPr>
              <w:fldChar w:fldCharType="begin"/>
            </w:r>
            <w:r w:rsidR="00200CC9">
              <w:rPr>
                <w:noProof/>
                <w:webHidden/>
              </w:rPr>
              <w:instrText xml:space="preserve"> PAGEREF _Toc102388739 \h </w:instrText>
            </w:r>
            <w:r w:rsidR="00200CC9">
              <w:rPr>
                <w:noProof/>
                <w:webHidden/>
              </w:rPr>
            </w:r>
            <w:r w:rsidR="00200CC9">
              <w:rPr>
                <w:noProof/>
                <w:webHidden/>
              </w:rPr>
              <w:fldChar w:fldCharType="separate"/>
            </w:r>
            <w:r w:rsidR="00066D00">
              <w:rPr>
                <w:noProof/>
                <w:webHidden/>
              </w:rPr>
              <w:t>10</w:t>
            </w:r>
            <w:r w:rsidR="00200CC9">
              <w:rPr>
                <w:noProof/>
                <w:webHidden/>
              </w:rPr>
              <w:fldChar w:fldCharType="end"/>
            </w:r>
          </w:hyperlink>
        </w:p>
        <w:p w14:paraId="202240F4" w14:textId="6DE43632" w:rsidR="00200CC9" w:rsidRDefault="008B7893">
          <w:pPr>
            <w:pStyle w:val="TOC1"/>
            <w:tabs>
              <w:tab w:val="right" w:leader="dot" w:pos="10456"/>
            </w:tabs>
            <w:rPr>
              <w:rFonts w:eastAsiaTheme="minorEastAsia"/>
              <w:noProof/>
              <w:sz w:val="22"/>
              <w:szCs w:val="22"/>
              <w:lang w:eastAsia="en-IE"/>
            </w:rPr>
          </w:pPr>
          <w:hyperlink w:anchor="_Toc102388740" w:history="1">
            <w:r w:rsidR="00200CC9" w:rsidRPr="00F677D4">
              <w:rPr>
                <w:rStyle w:val="Hyperlink"/>
                <w:noProof/>
              </w:rPr>
              <w:t>Skill Development</w:t>
            </w:r>
            <w:r w:rsidR="00200CC9">
              <w:rPr>
                <w:noProof/>
                <w:webHidden/>
              </w:rPr>
              <w:tab/>
            </w:r>
            <w:r w:rsidR="00200CC9">
              <w:rPr>
                <w:noProof/>
                <w:webHidden/>
              </w:rPr>
              <w:fldChar w:fldCharType="begin"/>
            </w:r>
            <w:r w:rsidR="00200CC9">
              <w:rPr>
                <w:noProof/>
                <w:webHidden/>
              </w:rPr>
              <w:instrText xml:space="preserve"> PAGEREF _Toc102388740 \h </w:instrText>
            </w:r>
            <w:r w:rsidR="00200CC9">
              <w:rPr>
                <w:noProof/>
                <w:webHidden/>
              </w:rPr>
            </w:r>
            <w:r w:rsidR="00200CC9">
              <w:rPr>
                <w:noProof/>
                <w:webHidden/>
              </w:rPr>
              <w:fldChar w:fldCharType="separate"/>
            </w:r>
            <w:r w:rsidR="00066D00">
              <w:rPr>
                <w:noProof/>
                <w:webHidden/>
              </w:rPr>
              <w:t>11</w:t>
            </w:r>
            <w:r w:rsidR="00200CC9">
              <w:rPr>
                <w:noProof/>
                <w:webHidden/>
              </w:rPr>
              <w:fldChar w:fldCharType="end"/>
            </w:r>
          </w:hyperlink>
        </w:p>
        <w:p w14:paraId="5D228D68" w14:textId="0AAECF80" w:rsidR="00200CC9" w:rsidRDefault="008B7893">
          <w:pPr>
            <w:pStyle w:val="TOC1"/>
            <w:tabs>
              <w:tab w:val="right" w:leader="dot" w:pos="10456"/>
            </w:tabs>
            <w:rPr>
              <w:rFonts w:eastAsiaTheme="minorEastAsia"/>
              <w:noProof/>
              <w:sz w:val="22"/>
              <w:szCs w:val="22"/>
              <w:lang w:eastAsia="en-IE"/>
            </w:rPr>
          </w:pPr>
          <w:hyperlink w:anchor="_Toc102388741" w:history="1">
            <w:r w:rsidR="00200CC9" w:rsidRPr="00F677D4">
              <w:rPr>
                <w:rStyle w:val="Hyperlink"/>
                <w:noProof/>
              </w:rPr>
              <w:t>Experience Retrospective</w:t>
            </w:r>
            <w:r w:rsidR="00200CC9">
              <w:rPr>
                <w:noProof/>
                <w:webHidden/>
              </w:rPr>
              <w:tab/>
            </w:r>
            <w:r w:rsidR="00200CC9">
              <w:rPr>
                <w:noProof/>
                <w:webHidden/>
              </w:rPr>
              <w:fldChar w:fldCharType="begin"/>
            </w:r>
            <w:r w:rsidR="00200CC9">
              <w:rPr>
                <w:noProof/>
                <w:webHidden/>
              </w:rPr>
              <w:instrText xml:space="preserve"> PAGEREF _Toc102388741 \h </w:instrText>
            </w:r>
            <w:r w:rsidR="00200CC9">
              <w:rPr>
                <w:noProof/>
                <w:webHidden/>
              </w:rPr>
            </w:r>
            <w:r w:rsidR="00200CC9">
              <w:rPr>
                <w:noProof/>
                <w:webHidden/>
              </w:rPr>
              <w:fldChar w:fldCharType="separate"/>
            </w:r>
            <w:r w:rsidR="00066D00">
              <w:rPr>
                <w:noProof/>
                <w:webHidden/>
              </w:rPr>
              <w:t>13</w:t>
            </w:r>
            <w:r w:rsidR="00200CC9">
              <w:rPr>
                <w:noProof/>
                <w:webHidden/>
              </w:rPr>
              <w:fldChar w:fldCharType="end"/>
            </w:r>
          </w:hyperlink>
        </w:p>
        <w:p w14:paraId="1197B489" w14:textId="173A4A39" w:rsidR="00200CC9" w:rsidRDefault="008B7893">
          <w:pPr>
            <w:pStyle w:val="TOC1"/>
            <w:tabs>
              <w:tab w:val="right" w:leader="dot" w:pos="10456"/>
            </w:tabs>
            <w:rPr>
              <w:rFonts w:eastAsiaTheme="minorEastAsia"/>
              <w:noProof/>
              <w:sz w:val="22"/>
              <w:szCs w:val="22"/>
              <w:lang w:eastAsia="en-IE"/>
            </w:rPr>
          </w:pPr>
          <w:hyperlink w:anchor="_Toc102388742" w:history="1">
            <w:r w:rsidR="00200CC9" w:rsidRPr="00F677D4">
              <w:rPr>
                <w:rStyle w:val="Hyperlink"/>
                <w:noProof/>
              </w:rPr>
              <w:t>Conclusion</w:t>
            </w:r>
            <w:r w:rsidR="00200CC9">
              <w:rPr>
                <w:noProof/>
                <w:webHidden/>
              </w:rPr>
              <w:tab/>
            </w:r>
            <w:r w:rsidR="00200CC9">
              <w:rPr>
                <w:noProof/>
                <w:webHidden/>
              </w:rPr>
              <w:fldChar w:fldCharType="begin"/>
            </w:r>
            <w:r w:rsidR="00200CC9">
              <w:rPr>
                <w:noProof/>
                <w:webHidden/>
              </w:rPr>
              <w:instrText xml:space="preserve"> PAGEREF _Toc102388742 \h </w:instrText>
            </w:r>
            <w:r w:rsidR="00200CC9">
              <w:rPr>
                <w:noProof/>
                <w:webHidden/>
              </w:rPr>
            </w:r>
            <w:r w:rsidR="00200CC9">
              <w:rPr>
                <w:noProof/>
                <w:webHidden/>
              </w:rPr>
              <w:fldChar w:fldCharType="separate"/>
            </w:r>
            <w:r w:rsidR="00066D00">
              <w:rPr>
                <w:noProof/>
                <w:webHidden/>
              </w:rPr>
              <w:t>15</w:t>
            </w:r>
            <w:r w:rsidR="00200CC9">
              <w:rPr>
                <w:noProof/>
                <w:webHidden/>
              </w:rPr>
              <w:fldChar w:fldCharType="end"/>
            </w:r>
          </w:hyperlink>
        </w:p>
        <w:p w14:paraId="1317C94A" w14:textId="03F5B8E0" w:rsidR="00DE2DBD" w:rsidRDefault="00DE2DBD">
          <w:r>
            <w:rPr>
              <w:b/>
              <w:bCs/>
              <w:noProof/>
            </w:rPr>
            <w:fldChar w:fldCharType="end"/>
          </w:r>
          <w:commentRangeEnd w:id="7"/>
          <w:r w:rsidR="009069B3">
            <w:rPr>
              <w:rStyle w:val="CommentReference"/>
            </w:rPr>
            <w:commentReference w:id="7"/>
          </w:r>
        </w:p>
      </w:sdtContent>
    </w:sdt>
    <w:p w14:paraId="2A67ABE4" w14:textId="43A3D549" w:rsidR="00DE2DBD" w:rsidRDefault="00DE2DBD">
      <w:pPr>
        <w:spacing w:line="259" w:lineRule="auto"/>
        <w:jc w:val="left"/>
        <w:rPr>
          <w:rFonts w:ascii="Arial" w:eastAsiaTheme="majorEastAsia" w:hAnsi="Arial" w:cstheme="majorBidi"/>
          <w:b/>
          <w:color w:val="000000" w:themeColor="text1"/>
          <w:szCs w:val="32"/>
        </w:rPr>
      </w:pPr>
      <w:r>
        <w:rPr>
          <w:rFonts w:ascii="Arial" w:eastAsiaTheme="majorEastAsia" w:hAnsi="Arial" w:cstheme="majorBidi"/>
          <w:b/>
          <w:color w:val="000000" w:themeColor="text1"/>
          <w:szCs w:val="32"/>
        </w:rPr>
        <w:br w:type="page"/>
      </w:r>
    </w:p>
    <w:p w14:paraId="7CD20D46" w14:textId="54DD9B06" w:rsidR="00DE2DBD" w:rsidRDefault="00DE2DBD">
      <w:pPr>
        <w:pStyle w:val="TableofFigures"/>
        <w:tabs>
          <w:tab w:val="right" w:leader="dot" w:pos="10456"/>
        </w:tabs>
        <w:rPr>
          <w:rFonts w:ascii="Arial" w:eastAsiaTheme="majorEastAsia" w:hAnsi="Arial" w:cstheme="majorBidi"/>
          <w:b/>
          <w:color w:val="000000" w:themeColor="text1"/>
          <w:szCs w:val="32"/>
        </w:rPr>
      </w:pPr>
      <w:r>
        <w:rPr>
          <w:rFonts w:ascii="Arial" w:eastAsiaTheme="majorEastAsia" w:hAnsi="Arial" w:cstheme="majorBidi"/>
          <w:b/>
          <w:color w:val="000000" w:themeColor="text1"/>
          <w:szCs w:val="32"/>
        </w:rPr>
        <w:lastRenderedPageBreak/>
        <w:t>Table of Figures</w:t>
      </w:r>
    </w:p>
    <w:commentRangeStart w:id="8"/>
    <w:p w14:paraId="6C372E02" w14:textId="594B18C7" w:rsidR="00DE2DBD" w:rsidRDefault="00DE2DBD" w:rsidP="00DE30CD">
      <w:pPr>
        <w:pStyle w:val="TableofFigures"/>
        <w:tabs>
          <w:tab w:val="right" w:leader="dot" w:pos="10456"/>
        </w:tabs>
        <w:spacing w:after="240"/>
        <w:rPr>
          <w:rFonts w:eastAsiaTheme="minorEastAsia"/>
          <w:noProof/>
          <w:sz w:val="22"/>
          <w:szCs w:val="22"/>
          <w:lang w:eastAsia="en-IE"/>
        </w:rPr>
      </w:pPr>
      <w:r>
        <w:rPr>
          <w:rFonts w:ascii="Arial" w:eastAsiaTheme="majorEastAsia" w:hAnsi="Arial" w:cstheme="majorBidi"/>
          <w:b/>
          <w:color w:val="000000" w:themeColor="text1"/>
          <w:szCs w:val="32"/>
        </w:rPr>
        <w:fldChar w:fldCharType="begin"/>
      </w:r>
      <w:r>
        <w:rPr>
          <w:rFonts w:ascii="Arial" w:eastAsiaTheme="majorEastAsia" w:hAnsi="Arial" w:cstheme="majorBidi"/>
          <w:b/>
          <w:color w:val="000000" w:themeColor="text1"/>
          <w:szCs w:val="32"/>
        </w:rPr>
        <w:instrText xml:space="preserve"> TOC \h \z \c "Figure" </w:instrText>
      </w:r>
      <w:r>
        <w:rPr>
          <w:rFonts w:ascii="Arial" w:eastAsiaTheme="majorEastAsia" w:hAnsi="Arial" w:cstheme="majorBidi"/>
          <w:b/>
          <w:color w:val="000000" w:themeColor="text1"/>
          <w:szCs w:val="32"/>
        </w:rPr>
        <w:fldChar w:fldCharType="separate"/>
      </w:r>
      <w:hyperlink w:anchor="_Toc102388626" w:history="1">
        <w:r w:rsidRPr="00FD0C71">
          <w:rPr>
            <w:rStyle w:val="Hyperlink"/>
            <w:noProof/>
          </w:rPr>
          <w:t>Figure 1: Ericsson Test Campaign Page</w:t>
        </w:r>
        <w:r>
          <w:rPr>
            <w:noProof/>
            <w:webHidden/>
          </w:rPr>
          <w:tab/>
        </w:r>
        <w:r>
          <w:rPr>
            <w:noProof/>
            <w:webHidden/>
          </w:rPr>
          <w:fldChar w:fldCharType="begin"/>
        </w:r>
        <w:r>
          <w:rPr>
            <w:noProof/>
            <w:webHidden/>
          </w:rPr>
          <w:instrText xml:space="preserve"> PAGEREF _Toc102388626 \h </w:instrText>
        </w:r>
        <w:r>
          <w:rPr>
            <w:noProof/>
            <w:webHidden/>
          </w:rPr>
        </w:r>
        <w:r>
          <w:rPr>
            <w:noProof/>
            <w:webHidden/>
          </w:rPr>
          <w:fldChar w:fldCharType="separate"/>
        </w:r>
        <w:r w:rsidR="00066D00">
          <w:rPr>
            <w:noProof/>
            <w:webHidden/>
          </w:rPr>
          <w:t>5</w:t>
        </w:r>
        <w:r>
          <w:rPr>
            <w:noProof/>
            <w:webHidden/>
          </w:rPr>
          <w:fldChar w:fldCharType="end"/>
        </w:r>
      </w:hyperlink>
    </w:p>
    <w:p w14:paraId="1BED0075" w14:textId="45F02531" w:rsidR="00DE2DBD" w:rsidRDefault="008B7893" w:rsidP="00DE30CD">
      <w:pPr>
        <w:pStyle w:val="TableofFigures"/>
        <w:tabs>
          <w:tab w:val="right" w:leader="dot" w:pos="10456"/>
        </w:tabs>
        <w:spacing w:after="240"/>
        <w:rPr>
          <w:rFonts w:eastAsiaTheme="minorEastAsia"/>
          <w:noProof/>
          <w:sz w:val="22"/>
          <w:szCs w:val="22"/>
          <w:lang w:eastAsia="en-IE"/>
        </w:rPr>
      </w:pPr>
      <w:hyperlink w:anchor="_Toc102388627" w:history="1">
        <w:r w:rsidR="00DE2DBD" w:rsidRPr="00FD0C71">
          <w:rPr>
            <w:rStyle w:val="Hyperlink"/>
            <w:noProof/>
          </w:rPr>
          <w:t>Figure 2: Diagram Showing The Architecture of CBRS</w:t>
        </w:r>
        <w:r w:rsidR="00DE2DBD">
          <w:rPr>
            <w:noProof/>
            <w:webHidden/>
          </w:rPr>
          <w:tab/>
        </w:r>
        <w:r w:rsidR="00DE2DBD">
          <w:rPr>
            <w:noProof/>
            <w:webHidden/>
          </w:rPr>
          <w:fldChar w:fldCharType="begin"/>
        </w:r>
        <w:r w:rsidR="00DE2DBD">
          <w:rPr>
            <w:noProof/>
            <w:webHidden/>
          </w:rPr>
          <w:instrText xml:space="preserve"> PAGEREF _Toc102388627 \h </w:instrText>
        </w:r>
        <w:r w:rsidR="00DE2DBD">
          <w:rPr>
            <w:noProof/>
            <w:webHidden/>
          </w:rPr>
        </w:r>
        <w:r w:rsidR="00DE2DBD">
          <w:rPr>
            <w:noProof/>
            <w:webHidden/>
          </w:rPr>
          <w:fldChar w:fldCharType="separate"/>
        </w:r>
        <w:r w:rsidR="00066D00">
          <w:rPr>
            <w:noProof/>
            <w:webHidden/>
          </w:rPr>
          <w:t>6</w:t>
        </w:r>
        <w:r w:rsidR="00DE2DBD">
          <w:rPr>
            <w:noProof/>
            <w:webHidden/>
          </w:rPr>
          <w:fldChar w:fldCharType="end"/>
        </w:r>
      </w:hyperlink>
    </w:p>
    <w:p w14:paraId="6E375A8C" w14:textId="42B5E732" w:rsidR="00DE2DBD" w:rsidRDefault="008B7893" w:rsidP="00DE30CD">
      <w:pPr>
        <w:pStyle w:val="TableofFigures"/>
        <w:tabs>
          <w:tab w:val="right" w:leader="dot" w:pos="10456"/>
        </w:tabs>
        <w:spacing w:after="240"/>
        <w:rPr>
          <w:rFonts w:eastAsiaTheme="minorEastAsia"/>
          <w:noProof/>
          <w:sz w:val="22"/>
          <w:szCs w:val="22"/>
          <w:lang w:eastAsia="en-IE"/>
        </w:rPr>
      </w:pPr>
      <w:hyperlink w:anchor="_Toc102388628" w:history="1">
        <w:r w:rsidR="00DE2DBD" w:rsidRPr="00FD0C71">
          <w:rPr>
            <w:rStyle w:val="Hyperlink"/>
            <w:noProof/>
          </w:rPr>
          <w:t>Figure 3: Location of The deployments.yaml File</w:t>
        </w:r>
        <w:r w:rsidR="00DE2DBD">
          <w:rPr>
            <w:noProof/>
            <w:webHidden/>
          </w:rPr>
          <w:tab/>
        </w:r>
        <w:r w:rsidR="00DE2DBD">
          <w:rPr>
            <w:noProof/>
            <w:webHidden/>
          </w:rPr>
          <w:fldChar w:fldCharType="begin"/>
        </w:r>
        <w:r w:rsidR="00DE2DBD">
          <w:rPr>
            <w:noProof/>
            <w:webHidden/>
          </w:rPr>
          <w:instrText xml:space="preserve"> PAGEREF _Toc102388628 \h </w:instrText>
        </w:r>
        <w:r w:rsidR="00DE2DBD">
          <w:rPr>
            <w:noProof/>
            <w:webHidden/>
          </w:rPr>
        </w:r>
        <w:r w:rsidR="00DE2DBD">
          <w:rPr>
            <w:noProof/>
            <w:webHidden/>
          </w:rPr>
          <w:fldChar w:fldCharType="separate"/>
        </w:r>
        <w:r w:rsidR="00066D00">
          <w:rPr>
            <w:noProof/>
            <w:webHidden/>
          </w:rPr>
          <w:t>8</w:t>
        </w:r>
        <w:r w:rsidR="00DE2DBD">
          <w:rPr>
            <w:noProof/>
            <w:webHidden/>
          </w:rPr>
          <w:fldChar w:fldCharType="end"/>
        </w:r>
      </w:hyperlink>
    </w:p>
    <w:p w14:paraId="5C99A917" w14:textId="7BE9CE84" w:rsidR="00DE2DBD" w:rsidRDefault="008B7893" w:rsidP="00DE30CD">
      <w:pPr>
        <w:pStyle w:val="TableofFigures"/>
        <w:tabs>
          <w:tab w:val="right" w:leader="dot" w:pos="10456"/>
        </w:tabs>
        <w:spacing w:after="240"/>
        <w:rPr>
          <w:rFonts w:eastAsiaTheme="minorEastAsia"/>
          <w:noProof/>
          <w:sz w:val="22"/>
          <w:szCs w:val="22"/>
          <w:lang w:eastAsia="en-IE"/>
        </w:rPr>
      </w:pPr>
      <w:hyperlink w:anchor="_Toc102388629" w:history="1">
        <w:r w:rsidR="00DE2DBD" w:rsidRPr="00FD0C71">
          <w:rPr>
            <w:rStyle w:val="Hyperlink"/>
            <w:noProof/>
          </w:rPr>
          <w:t>Figure 4: Output of The New Command</w:t>
        </w:r>
        <w:r w:rsidR="00DE2DBD">
          <w:rPr>
            <w:noProof/>
            <w:webHidden/>
          </w:rPr>
          <w:tab/>
        </w:r>
        <w:r w:rsidR="00DE2DBD">
          <w:rPr>
            <w:noProof/>
            <w:webHidden/>
          </w:rPr>
          <w:fldChar w:fldCharType="begin"/>
        </w:r>
        <w:r w:rsidR="00DE2DBD">
          <w:rPr>
            <w:noProof/>
            <w:webHidden/>
          </w:rPr>
          <w:instrText xml:space="preserve"> PAGEREF _Toc102388629 \h </w:instrText>
        </w:r>
        <w:r w:rsidR="00DE2DBD">
          <w:rPr>
            <w:noProof/>
            <w:webHidden/>
          </w:rPr>
        </w:r>
        <w:r w:rsidR="00DE2DBD">
          <w:rPr>
            <w:noProof/>
            <w:webHidden/>
          </w:rPr>
          <w:fldChar w:fldCharType="separate"/>
        </w:r>
        <w:r w:rsidR="00066D00">
          <w:rPr>
            <w:noProof/>
            <w:webHidden/>
          </w:rPr>
          <w:t>8</w:t>
        </w:r>
        <w:r w:rsidR="00DE2DBD">
          <w:rPr>
            <w:noProof/>
            <w:webHidden/>
          </w:rPr>
          <w:fldChar w:fldCharType="end"/>
        </w:r>
      </w:hyperlink>
    </w:p>
    <w:p w14:paraId="0DF8B77E" w14:textId="6ACA9381" w:rsidR="00DE2DBD" w:rsidRDefault="008B7893" w:rsidP="00DE30CD">
      <w:pPr>
        <w:pStyle w:val="TableofFigures"/>
        <w:tabs>
          <w:tab w:val="right" w:leader="dot" w:pos="10456"/>
        </w:tabs>
        <w:spacing w:after="240"/>
        <w:rPr>
          <w:rFonts w:eastAsiaTheme="minorEastAsia"/>
          <w:noProof/>
          <w:sz w:val="22"/>
          <w:szCs w:val="22"/>
          <w:lang w:eastAsia="en-IE"/>
        </w:rPr>
      </w:pPr>
      <w:hyperlink w:anchor="_Toc102388630" w:history="1">
        <w:r w:rsidR="00DE2DBD" w:rsidRPr="00FD0C71">
          <w:rPr>
            <w:rStyle w:val="Hyperlink"/>
            <w:noProof/>
          </w:rPr>
          <w:t>Figure 5: Snippet of The Confluence Spike Page</w:t>
        </w:r>
        <w:r w:rsidR="00DE2DBD">
          <w:rPr>
            <w:noProof/>
            <w:webHidden/>
          </w:rPr>
          <w:tab/>
        </w:r>
        <w:r w:rsidR="00DE2DBD">
          <w:rPr>
            <w:noProof/>
            <w:webHidden/>
          </w:rPr>
          <w:fldChar w:fldCharType="begin"/>
        </w:r>
        <w:r w:rsidR="00DE2DBD">
          <w:rPr>
            <w:noProof/>
            <w:webHidden/>
          </w:rPr>
          <w:instrText xml:space="preserve"> PAGEREF _Toc102388630 \h </w:instrText>
        </w:r>
        <w:r w:rsidR="00DE2DBD">
          <w:rPr>
            <w:noProof/>
            <w:webHidden/>
          </w:rPr>
        </w:r>
        <w:r w:rsidR="00DE2DBD">
          <w:rPr>
            <w:noProof/>
            <w:webHidden/>
          </w:rPr>
          <w:fldChar w:fldCharType="separate"/>
        </w:r>
        <w:r w:rsidR="00066D00">
          <w:rPr>
            <w:noProof/>
            <w:webHidden/>
          </w:rPr>
          <w:t>9</w:t>
        </w:r>
        <w:r w:rsidR="00DE2DBD">
          <w:rPr>
            <w:noProof/>
            <w:webHidden/>
          </w:rPr>
          <w:fldChar w:fldCharType="end"/>
        </w:r>
      </w:hyperlink>
    </w:p>
    <w:p w14:paraId="19A411FA" w14:textId="53D32E72" w:rsidR="00DE2DBD" w:rsidRDefault="008B7893" w:rsidP="00DE30CD">
      <w:pPr>
        <w:pStyle w:val="TableofFigures"/>
        <w:tabs>
          <w:tab w:val="right" w:leader="dot" w:pos="10456"/>
        </w:tabs>
        <w:spacing w:before="240"/>
        <w:rPr>
          <w:rFonts w:eastAsiaTheme="minorEastAsia"/>
          <w:noProof/>
          <w:sz w:val="22"/>
          <w:szCs w:val="22"/>
          <w:lang w:eastAsia="en-IE"/>
        </w:rPr>
      </w:pPr>
      <w:hyperlink w:anchor="_Toc102388631" w:history="1">
        <w:r w:rsidR="00DE2DBD" w:rsidRPr="00FD0C71">
          <w:rPr>
            <w:rStyle w:val="Hyperlink"/>
            <w:noProof/>
          </w:rPr>
          <w:t>Figure 6: A Story on Team's The Jira Page</w:t>
        </w:r>
        <w:r w:rsidR="00DE2DBD">
          <w:rPr>
            <w:noProof/>
            <w:webHidden/>
          </w:rPr>
          <w:tab/>
        </w:r>
        <w:r w:rsidR="00DE2DBD">
          <w:rPr>
            <w:noProof/>
            <w:webHidden/>
          </w:rPr>
          <w:fldChar w:fldCharType="begin"/>
        </w:r>
        <w:r w:rsidR="00DE2DBD">
          <w:rPr>
            <w:noProof/>
            <w:webHidden/>
          </w:rPr>
          <w:instrText xml:space="preserve"> PAGEREF _Toc102388631 \h </w:instrText>
        </w:r>
        <w:r w:rsidR="00DE2DBD">
          <w:rPr>
            <w:noProof/>
            <w:webHidden/>
          </w:rPr>
        </w:r>
        <w:r w:rsidR="00DE2DBD">
          <w:rPr>
            <w:noProof/>
            <w:webHidden/>
          </w:rPr>
          <w:fldChar w:fldCharType="separate"/>
        </w:r>
        <w:r w:rsidR="00066D00">
          <w:rPr>
            <w:noProof/>
            <w:webHidden/>
          </w:rPr>
          <w:t>11</w:t>
        </w:r>
        <w:r w:rsidR="00DE2DBD">
          <w:rPr>
            <w:noProof/>
            <w:webHidden/>
          </w:rPr>
          <w:fldChar w:fldCharType="end"/>
        </w:r>
      </w:hyperlink>
    </w:p>
    <w:p w14:paraId="465255F3" w14:textId="7474666B" w:rsidR="00DE2DBD" w:rsidRDefault="008B7893" w:rsidP="00DE30CD">
      <w:pPr>
        <w:pStyle w:val="TableofFigures"/>
        <w:tabs>
          <w:tab w:val="right" w:leader="dot" w:pos="10456"/>
        </w:tabs>
        <w:spacing w:before="240" w:after="240"/>
        <w:rPr>
          <w:rFonts w:eastAsiaTheme="minorEastAsia"/>
          <w:noProof/>
          <w:sz w:val="22"/>
          <w:szCs w:val="22"/>
          <w:lang w:eastAsia="en-IE"/>
        </w:rPr>
      </w:pPr>
      <w:hyperlink w:anchor="_Toc102388632" w:history="1">
        <w:r w:rsidR="00DE2DBD" w:rsidRPr="00FD0C71">
          <w:rPr>
            <w:rStyle w:val="Hyperlink"/>
            <w:noProof/>
          </w:rPr>
          <w:t>Figure 7: Analysis of Daily Log Sheets</w:t>
        </w:r>
        <w:r w:rsidR="00DE2DBD">
          <w:rPr>
            <w:noProof/>
            <w:webHidden/>
          </w:rPr>
          <w:tab/>
        </w:r>
        <w:r w:rsidR="00DE2DBD">
          <w:rPr>
            <w:noProof/>
            <w:webHidden/>
          </w:rPr>
          <w:fldChar w:fldCharType="begin"/>
        </w:r>
        <w:r w:rsidR="00DE2DBD">
          <w:rPr>
            <w:noProof/>
            <w:webHidden/>
          </w:rPr>
          <w:instrText xml:space="preserve"> PAGEREF _Toc102388632 \h </w:instrText>
        </w:r>
        <w:r w:rsidR="00DE2DBD">
          <w:rPr>
            <w:noProof/>
            <w:webHidden/>
          </w:rPr>
        </w:r>
        <w:r w:rsidR="00DE2DBD">
          <w:rPr>
            <w:noProof/>
            <w:webHidden/>
          </w:rPr>
          <w:fldChar w:fldCharType="separate"/>
        </w:r>
        <w:r w:rsidR="00066D00">
          <w:rPr>
            <w:noProof/>
            <w:webHidden/>
          </w:rPr>
          <w:t>13</w:t>
        </w:r>
        <w:r w:rsidR="00DE2DBD">
          <w:rPr>
            <w:noProof/>
            <w:webHidden/>
          </w:rPr>
          <w:fldChar w:fldCharType="end"/>
        </w:r>
      </w:hyperlink>
    </w:p>
    <w:p w14:paraId="7F3A2702" w14:textId="74EC8FB3" w:rsidR="00DE2DBD" w:rsidRDefault="00DE2DBD">
      <w:pPr>
        <w:spacing w:line="259" w:lineRule="auto"/>
        <w:jc w:val="left"/>
        <w:rPr>
          <w:rFonts w:ascii="Arial" w:eastAsiaTheme="majorEastAsia" w:hAnsi="Arial" w:cstheme="majorBidi"/>
          <w:b/>
          <w:color w:val="000000" w:themeColor="text1"/>
          <w:szCs w:val="32"/>
        </w:rPr>
      </w:pPr>
      <w:r>
        <w:rPr>
          <w:rFonts w:ascii="Arial" w:eastAsiaTheme="majorEastAsia" w:hAnsi="Arial" w:cstheme="majorBidi"/>
          <w:b/>
          <w:color w:val="000000" w:themeColor="text1"/>
          <w:szCs w:val="32"/>
        </w:rPr>
        <w:fldChar w:fldCharType="end"/>
      </w:r>
      <w:commentRangeEnd w:id="8"/>
      <w:r w:rsidR="004F7221">
        <w:rPr>
          <w:rStyle w:val="CommentReference"/>
        </w:rPr>
        <w:commentReference w:id="8"/>
      </w:r>
    </w:p>
    <w:p w14:paraId="3251CC00" w14:textId="77777777" w:rsidR="00DE2DBD" w:rsidRDefault="00DE2DBD">
      <w:pPr>
        <w:spacing w:line="259" w:lineRule="auto"/>
        <w:jc w:val="left"/>
        <w:rPr>
          <w:rFonts w:ascii="Arial" w:eastAsiaTheme="majorEastAsia" w:hAnsi="Arial" w:cstheme="majorBidi"/>
          <w:b/>
          <w:color w:val="000000" w:themeColor="text1"/>
          <w:szCs w:val="32"/>
        </w:rPr>
      </w:pPr>
      <w:r>
        <w:rPr>
          <w:rFonts w:ascii="Arial" w:eastAsiaTheme="majorEastAsia" w:hAnsi="Arial" w:cstheme="majorBidi"/>
          <w:b/>
          <w:color w:val="000000" w:themeColor="text1"/>
          <w:szCs w:val="32"/>
        </w:rPr>
        <w:br w:type="page"/>
      </w:r>
    </w:p>
    <w:p w14:paraId="774BAC08" w14:textId="7A55032C" w:rsidR="00521B68" w:rsidRDefault="00521B68" w:rsidP="00983301">
      <w:pPr>
        <w:pStyle w:val="Heading1"/>
        <w:rPr>
          <w:lang w:val="en-GB"/>
        </w:rPr>
      </w:pPr>
      <w:bookmarkStart w:id="9" w:name="_Toc102388736"/>
      <w:r w:rsidRPr="00521B68">
        <w:rPr>
          <w:lang w:val="en-GB"/>
        </w:rPr>
        <w:lastRenderedPageBreak/>
        <w:t>Introduction</w:t>
      </w:r>
      <w:bookmarkEnd w:id="1"/>
      <w:bookmarkEnd w:id="2"/>
      <w:bookmarkEnd w:id="3"/>
      <w:bookmarkEnd w:id="9"/>
    </w:p>
    <w:p w14:paraId="0E720FA8" w14:textId="59AE1257" w:rsidR="00F60AF4" w:rsidRPr="00E156AA" w:rsidRDefault="00F60AF4" w:rsidP="00A75156">
      <w:r>
        <w:rPr>
          <w:lang w:val="en-GB"/>
        </w:rPr>
        <w:t xml:space="preserve">In this </w:t>
      </w:r>
      <w:r w:rsidR="00E156AA">
        <w:rPr>
          <w:lang w:val="en-GB"/>
        </w:rPr>
        <w:t>report</w:t>
      </w:r>
      <w:r w:rsidR="004F7221">
        <w:rPr>
          <w:lang w:val="en-GB"/>
        </w:rPr>
        <w:t>,</w:t>
      </w:r>
      <w:r w:rsidR="00E156AA">
        <w:rPr>
          <w:lang w:val="en-GB"/>
        </w:rPr>
        <w:t xml:space="preserve"> I will </w:t>
      </w:r>
      <w:r w:rsidR="00E156AA" w:rsidRPr="00E156AA">
        <w:t xml:space="preserve">outline </w:t>
      </w:r>
      <w:r w:rsidR="00E156AA">
        <w:t xml:space="preserve">my </w:t>
      </w:r>
      <w:r w:rsidR="00E156AA" w:rsidRPr="00E156AA">
        <w:t>experience</w:t>
      </w:r>
      <w:r w:rsidR="00E156AA">
        <w:t>s</w:t>
      </w:r>
      <w:r w:rsidR="00E156AA" w:rsidRPr="00E156AA">
        <w:t xml:space="preserve"> and </w:t>
      </w:r>
      <w:r w:rsidR="00E156AA">
        <w:t xml:space="preserve">I will </w:t>
      </w:r>
      <w:r w:rsidR="00E156AA" w:rsidRPr="00E156AA">
        <w:t>reflect on</w:t>
      </w:r>
      <w:r w:rsidR="00F83C2E">
        <w:t xml:space="preserve"> my </w:t>
      </w:r>
      <w:r w:rsidR="00356E1D">
        <w:t xml:space="preserve">entire </w:t>
      </w:r>
      <w:r w:rsidR="00E156AA" w:rsidRPr="00E156AA">
        <w:t>placement</w:t>
      </w:r>
      <w:r w:rsidR="001F2D01">
        <w:t xml:space="preserve">. </w:t>
      </w:r>
      <w:commentRangeStart w:id="10"/>
      <w:r w:rsidR="001F2D01">
        <w:t xml:space="preserve">I will </w:t>
      </w:r>
      <w:r w:rsidR="00356E1D">
        <w:t>go into detail about</w:t>
      </w:r>
      <w:r w:rsidR="0091042A">
        <w:t xml:space="preserve"> </w:t>
      </w:r>
      <w:r w:rsidR="003C39A4">
        <w:t xml:space="preserve">my responsibilities, </w:t>
      </w:r>
      <w:r w:rsidR="003C39A4" w:rsidRPr="003C39A4">
        <w:t xml:space="preserve">describe </w:t>
      </w:r>
      <w:r w:rsidR="003C39A4">
        <w:t>my</w:t>
      </w:r>
      <w:r w:rsidR="003C39A4" w:rsidRPr="003C39A4">
        <w:t xml:space="preserve"> duties</w:t>
      </w:r>
      <w:commentRangeEnd w:id="10"/>
      <w:r w:rsidR="00704C61">
        <w:rPr>
          <w:rStyle w:val="CommentReference"/>
        </w:rPr>
        <w:commentReference w:id="10"/>
      </w:r>
      <w:r w:rsidR="004D4B28">
        <w:t>,</w:t>
      </w:r>
      <w:r w:rsidR="0091042A">
        <w:t xml:space="preserve"> </w:t>
      </w:r>
      <w:r w:rsidR="00356E1D">
        <w:t xml:space="preserve">my technical achievements, any challenges I faced, </w:t>
      </w:r>
      <w:r w:rsidR="0091042A">
        <w:t>and</w:t>
      </w:r>
      <w:r w:rsidR="00440335">
        <w:t xml:space="preserve"> I will finally reflect on my experience on my placement.</w:t>
      </w:r>
    </w:p>
    <w:p w14:paraId="6BBFBC23" w14:textId="0D6355AF" w:rsidR="00417DA7" w:rsidRDefault="00521B68" w:rsidP="00983301">
      <w:pPr>
        <w:pStyle w:val="Heading1"/>
        <w:rPr>
          <w:lang w:val="en-GB"/>
        </w:rPr>
      </w:pPr>
      <w:bookmarkStart w:id="11" w:name="_Toc94516108"/>
      <w:bookmarkStart w:id="12" w:name="_Toc102330734"/>
      <w:bookmarkStart w:id="13" w:name="_Toc102388491"/>
      <w:bookmarkStart w:id="14" w:name="_Toc102388737"/>
      <w:r w:rsidRPr="00521B68">
        <w:rPr>
          <w:lang w:val="en-GB"/>
        </w:rPr>
        <w:t xml:space="preserve">Responsibilities and </w:t>
      </w:r>
      <w:r w:rsidR="00927B96">
        <w:rPr>
          <w:lang w:val="en-GB"/>
        </w:rPr>
        <w:t>D</w:t>
      </w:r>
      <w:r w:rsidRPr="00521B68">
        <w:rPr>
          <w:lang w:val="en-GB"/>
        </w:rPr>
        <w:t>uties</w:t>
      </w:r>
      <w:bookmarkStart w:id="15" w:name="_Toc94516109"/>
      <w:bookmarkEnd w:id="11"/>
      <w:bookmarkEnd w:id="12"/>
      <w:bookmarkEnd w:id="13"/>
      <w:bookmarkEnd w:id="14"/>
    </w:p>
    <w:p w14:paraId="5B2A0EBF" w14:textId="165DEE7E" w:rsidR="009642DE" w:rsidRDefault="00E67A0C" w:rsidP="00A75156">
      <w:pPr>
        <w:rPr>
          <w:lang w:val="en-GB"/>
        </w:rPr>
      </w:pPr>
      <w:r>
        <w:rPr>
          <w:lang w:val="en-GB"/>
        </w:rPr>
        <w:t xml:space="preserve">During my time at Ericsson, I was assigned to a newly formed team under the </w:t>
      </w:r>
      <w:r w:rsidR="004257C7" w:rsidRPr="0088445B">
        <w:t>Citizens Broadband Radio Service (CBRS)</w:t>
      </w:r>
      <w:r w:rsidR="004257C7">
        <w:t xml:space="preserve">. This team was known as </w:t>
      </w:r>
      <w:r w:rsidR="00A75156">
        <w:t>‘</w:t>
      </w:r>
      <w:r w:rsidR="004257C7">
        <w:t>Team America</w:t>
      </w:r>
      <w:r w:rsidR="00A75156">
        <w:t>’</w:t>
      </w:r>
      <w:r w:rsidR="004257C7">
        <w:t xml:space="preserve"> and </w:t>
      </w:r>
      <w:r w:rsidR="005A30AB">
        <w:t xml:space="preserve">is </w:t>
      </w:r>
      <w:r w:rsidR="004257C7">
        <w:t xml:space="preserve">comprised of </w:t>
      </w:r>
      <w:r w:rsidR="00AD3C37">
        <w:t>one product manager, one scrum master, three senior engineers, four junior engineers, and one co-op</w:t>
      </w:r>
      <w:r w:rsidR="00A75156">
        <w:t xml:space="preserve">, which was </w:t>
      </w:r>
      <w:r w:rsidR="00AD3C37">
        <w:t xml:space="preserve">me. Due to the </w:t>
      </w:r>
      <w:r w:rsidR="00176CD8">
        <w:t xml:space="preserve">team being newly formed, most work that is assigned to the team relates to documentation, training to understand the product, </w:t>
      </w:r>
      <w:r w:rsidR="004470D2">
        <w:t>workshops,</w:t>
      </w:r>
      <w:r w:rsidR="00176CD8">
        <w:t xml:space="preserve"> and investigations.</w:t>
      </w:r>
      <w:r w:rsidR="004470D2">
        <w:t xml:space="preserve"> For my first few weeks</w:t>
      </w:r>
      <w:r w:rsidR="00A75156">
        <w:t>,</w:t>
      </w:r>
      <w:r w:rsidR="004470D2">
        <w:t xml:space="preserve"> a vast majority of my time </w:t>
      </w:r>
      <w:r w:rsidR="00A75156">
        <w:t xml:space="preserve">was spent </w:t>
      </w:r>
      <w:r w:rsidR="004470D2">
        <w:t xml:space="preserve">in training and workshops to understand the new tools and product that I and the team would be working on. </w:t>
      </w:r>
      <w:r w:rsidR="00033AFD">
        <w:t xml:space="preserve">I was also allowed </w:t>
      </w:r>
      <w:commentRangeStart w:id="16"/>
      <w:r w:rsidR="00033AFD">
        <w:t xml:space="preserve">to join in </w:t>
      </w:r>
      <w:commentRangeEnd w:id="16"/>
      <w:r w:rsidR="00A75156">
        <w:rPr>
          <w:rStyle w:val="CommentReference"/>
        </w:rPr>
        <w:commentReference w:id="16"/>
      </w:r>
      <w:r w:rsidR="00033AFD">
        <w:t xml:space="preserve">with the senior and junior engineers to monitor the work that they were doing, so that I would be able to view the </w:t>
      </w:r>
      <w:r w:rsidR="00774FCD">
        <w:t xml:space="preserve">work being done in real time. One example of this was a </w:t>
      </w:r>
      <w:commentRangeStart w:id="17"/>
      <w:r w:rsidR="00774FCD">
        <w:t xml:space="preserve">spike </w:t>
      </w:r>
      <w:commentRangeEnd w:id="17"/>
      <w:r w:rsidR="00CF538D">
        <w:rPr>
          <w:rStyle w:val="CommentReference"/>
        </w:rPr>
        <w:commentReference w:id="17"/>
      </w:r>
      <w:r w:rsidR="00774FCD">
        <w:t>which consisted of setting up web proxy</w:t>
      </w:r>
      <w:r w:rsidR="00774FCD" w:rsidRPr="002D40B8">
        <w:rPr>
          <w:lang w:val="en-GB"/>
        </w:rPr>
        <w:t xml:space="preserve"> ports so that the environment can communicate correctly</w:t>
      </w:r>
      <w:r w:rsidR="00774FCD">
        <w:rPr>
          <w:lang w:val="en-GB"/>
        </w:rPr>
        <w:t xml:space="preserve"> with them</w:t>
      </w:r>
      <w:r w:rsidR="00774FCD" w:rsidRPr="002D40B8">
        <w:rPr>
          <w:lang w:val="en-GB"/>
        </w:rPr>
        <w:t>.</w:t>
      </w:r>
    </w:p>
    <w:p w14:paraId="4586D231" w14:textId="036F8F85" w:rsidR="00343DA2" w:rsidRPr="008B10B6" w:rsidRDefault="00DB5E5C" w:rsidP="00983301">
      <w:pPr>
        <w:rPr>
          <w:lang w:val="en-GB"/>
        </w:rPr>
      </w:pPr>
      <w:r>
        <w:t>S</w:t>
      </w:r>
      <w:r w:rsidRPr="00DB5E5C">
        <w:t>ubsequently</w:t>
      </w:r>
      <w:r w:rsidR="006D2102">
        <w:rPr>
          <w:lang w:val="en-GB"/>
        </w:rPr>
        <w:t xml:space="preserve">, I was assigned to creating test campaigns for future spikes that would be undertaken. </w:t>
      </w:r>
      <w:r w:rsidR="002D40B8" w:rsidRPr="002D40B8">
        <w:rPr>
          <w:lang w:val="en-GB"/>
        </w:rPr>
        <w:t>Test campaigns are</w:t>
      </w:r>
      <w:r w:rsidR="00774F09">
        <w:rPr>
          <w:lang w:val="en-GB"/>
        </w:rPr>
        <w:t xml:space="preserve"> </w:t>
      </w:r>
      <w:r w:rsidR="002D40B8" w:rsidRPr="002D40B8">
        <w:rPr>
          <w:lang w:val="en-GB"/>
        </w:rPr>
        <w:t xml:space="preserve">used to manage a set of test cases over a specific period. These allow for the validation of the correct functionality for the software that will be developed. </w:t>
      </w:r>
      <w:r>
        <w:rPr>
          <w:lang w:val="en-GB"/>
        </w:rPr>
        <w:t xml:space="preserve">This was a new experience for me as I had never known of test campaigns prior to this. </w:t>
      </w:r>
      <w:r w:rsidR="00ED0D05">
        <w:rPr>
          <w:lang w:val="en-GB"/>
        </w:rPr>
        <w:fldChar w:fldCharType="begin"/>
      </w:r>
      <w:r w:rsidR="00ED0D05">
        <w:rPr>
          <w:lang w:val="en-GB"/>
        </w:rPr>
        <w:instrText xml:space="preserve"> REF _Ref102387654 \h </w:instrText>
      </w:r>
      <w:r w:rsidR="00ED0D05">
        <w:rPr>
          <w:lang w:val="en-GB"/>
        </w:rPr>
      </w:r>
      <w:r w:rsidR="00ED0D05">
        <w:rPr>
          <w:lang w:val="en-GB"/>
        </w:rPr>
        <w:fldChar w:fldCharType="separate"/>
      </w:r>
      <w:r w:rsidR="000257C9">
        <w:t xml:space="preserve">Figure </w:t>
      </w:r>
      <w:r w:rsidR="000257C9">
        <w:rPr>
          <w:noProof/>
        </w:rPr>
        <w:t>1</w:t>
      </w:r>
      <w:r w:rsidR="00ED0D05">
        <w:rPr>
          <w:lang w:val="en-GB"/>
        </w:rPr>
        <w:fldChar w:fldCharType="end"/>
      </w:r>
      <w:r w:rsidR="00ED0D05">
        <w:rPr>
          <w:lang w:val="en-GB"/>
        </w:rPr>
        <w:t xml:space="preserve"> shows the page </w:t>
      </w:r>
      <w:r w:rsidR="00A75156">
        <w:rPr>
          <w:lang w:val="en-GB"/>
        </w:rPr>
        <w:t xml:space="preserve">that is used </w:t>
      </w:r>
      <w:r w:rsidR="00ED0D05">
        <w:rPr>
          <w:lang w:val="en-GB"/>
        </w:rPr>
        <w:t>to create test campaigns</w:t>
      </w:r>
      <w:r w:rsidR="00A75156">
        <w:rPr>
          <w:lang w:val="en-GB"/>
        </w:rPr>
        <w:t>.</w:t>
      </w:r>
    </w:p>
    <w:p w14:paraId="01873BC3" w14:textId="77777777" w:rsidR="00CD6563" w:rsidRDefault="00343DA2" w:rsidP="00CD6563">
      <w:pPr>
        <w:keepNext/>
      </w:pPr>
      <w:r>
        <w:rPr>
          <w:noProof/>
        </w:rPr>
        <w:drawing>
          <wp:inline distT="0" distB="0" distL="0" distR="0" wp14:anchorId="67CF8B99" wp14:editId="25B844E1">
            <wp:extent cx="6372225" cy="2952750"/>
            <wp:effectExtent l="0" t="0" r="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l="2150" t="10054" r="1968" b="7920"/>
                    <a:stretch/>
                  </pic:blipFill>
                  <pic:spPr bwMode="auto">
                    <a:xfrm>
                      <a:off x="0" y="0"/>
                      <a:ext cx="6372225" cy="2952750"/>
                    </a:xfrm>
                    <a:prstGeom prst="rect">
                      <a:avLst/>
                    </a:prstGeom>
                    <a:noFill/>
                    <a:ln>
                      <a:noFill/>
                    </a:ln>
                    <a:extLst>
                      <a:ext uri="{53640926-AAD7-44D8-BBD7-CCE9431645EC}">
                        <a14:shadowObscured xmlns:a14="http://schemas.microsoft.com/office/drawing/2010/main"/>
                      </a:ext>
                    </a:extLst>
                  </pic:spPr>
                </pic:pic>
              </a:graphicData>
            </a:graphic>
          </wp:inline>
        </w:drawing>
      </w:r>
    </w:p>
    <w:p w14:paraId="59B84095" w14:textId="0A0E41FF" w:rsidR="00343DA2" w:rsidRDefault="00CD6563" w:rsidP="00ED0D05">
      <w:pPr>
        <w:pStyle w:val="Quote"/>
        <w:rPr>
          <w:lang w:val="en-GB"/>
        </w:rPr>
      </w:pPr>
      <w:bookmarkStart w:id="18" w:name="_Ref102387654"/>
      <w:bookmarkStart w:id="19" w:name="_Toc102388454"/>
      <w:bookmarkStart w:id="20" w:name="_Toc102388626"/>
      <w:r>
        <w:t xml:space="preserve">Figure </w:t>
      </w:r>
      <w:r w:rsidR="008B7893">
        <w:fldChar w:fldCharType="begin"/>
      </w:r>
      <w:r w:rsidR="008B7893">
        <w:instrText xml:space="preserve"> SEQ Figure \* ARABIC </w:instrText>
      </w:r>
      <w:r w:rsidR="008B7893">
        <w:fldChar w:fldCharType="separate"/>
      </w:r>
      <w:r w:rsidR="00215867">
        <w:rPr>
          <w:noProof/>
        </w:rPr>
        <w:t>1</w:t>
      </w:r>
      <w:r w:rsidR="008B7893">
        <w:rPr>
          <w:noProof/>
        </w:rPr>
        <w:fldChar w:fldCharType="end"/>
      </w:r>
      <w:bookmarkEnd w:id="18"/>
      <w:r>
        <w:t xml:space="preserve">: Ericsson Test </w:t>
      </w:r>
      <w:r w:rsidR="008B10B6">
        <w:t>Campaign</w:t>
      </w:r>
      <w:r>
        <w:t xml:space="preserve"> Page</w:t>
      </w:r>
      <w:bookmarkEnd w:id="19"/>
      <w:bookmarkEnd w:id="20"/>
    </w:p>
    <w:p w14:paraId="1123A5D3" w14:textId="66FE6DCD" w:rsidR="0059407E" w:rsidRDefault="00DB5E5C" w:rsidP="00983301">
      <w:pPr>
        <w:rPr>
          <w:lang w:val="en-GB"/>
        </w:rPr>
      </w:pPr>
      <w:r>
        <w:rPr>
          <w:lang w:val="en-GB"/>
        </w:rPr>
        <w:lastRenderedPageBreak/>
        <w:t xml:space="preserve">This opened my eyes to the fact that there are many tools within the industry that </w:t>
      </w:r>
      <w:r w:rsidR="002D40B8" w:rsidRPr="002D40B8">
        <w:rPr>
          <w:lang w:val="en-GB"/>
        </w:rPr>
        <w:t xml:space="preserve">I </w:t>
      </w:r>
      <w:r w:rsidR="00704C61">
        <w:rPr>
          <w:lang w:val="en-GB"/>
        </w:rPr>
        <w:t>should</w:t>
      </w:r>
      <w:r>
        <w:rPr>
          <w:lang w:val="en-GB"/>
        </w:rPr>
        <w:t xml:space="preserve"> be able to learn and use. This is a key part of being a software developer, the ability to adapt and learn new technologies</w:t>
      </w:r>
      <w:r w:rsidR="0059407E">
        <w:rPr>
          <w:lang w:val="en-GB"/>
        </w:rPr>
        <w:t xml:space="preserve"> rapidly. I </w:t>
      </w:r>
      <w:r w:rsidR="002D40B8" w:rsidRPr="002D40B8">
        <w:rPr>
          <w:lang w:val="en-GB"/>
        </w:rPr>
        <w:t xml:space="preserve">helped my team </w:t>
      </w:r>
      <w:commentRangeStart w:id="21"/>
      <w:r w:rsidR="002D40B8" w:rsidRPr="002D40B8">
        <w:rPr>
          <w:lang w:val="en-GB"/>
        </w:rPr>
        <w:t xml:space="preserve">member </w:t>
      </w:r>
      <w:commentRangeEnd w:id="21"/>
      <w:r w:rsidR="00704C61">
        <w:rPr>
          <w:rStyle w:val="CommentReference"/>
        </w:rPr>
        <w:commentReference w:id="21"/>
      </w:r>
      <w:r w:rsidR="002D40B8" w:rsidRPr="002D40B8">
        <w:rPr>
          <w:lang w:val="en-GB"/>
        </w:rPr>
        <w:t xml:space="preserve">complete these as a side </w:t>
      </w:r>
      <w:r w:rsidR="0059407E">
        <w:rPr>
          <w:lang w:val="en-GB"/>
        </w:rPr>
        <w:t xml:space="preserve">task for a </w:t>
      </w:r>
      <w:commentRangeStart w:id="22"/>
      <w:r w:rsidR="0059407E">
        <w:rPr>
          <w:lang w:val="en-GB"/>
        </w:rPr>
        <w:t xml:space="preserve">sprint </w:t>
      </w:r>
      <w:commentRangeEnd w:id="22"/>
      <w:r w:rsidR="00CF538D">
        <w:rPr>
          <w:rStyle w:val="CommentReference"/>
        </w:rPr>
        <w:commentReference w:id="22"/>
      </w:r>
      <w:r w:rsidR="0059407E">
        <w:rPr>
          <w:lang w:val="en-GB"/>
        </w:rPr>
        <w:t>period</w:t>
      </w:r>
      <w:r w:rsidR="002D40B8" w:rsidRPr="002D40B8">
        <w:rPr>
          <w:lang w:val="en-GB"/>
        </w:rPr>
        <w:t xml:space="preserve">. </w:t>
      </w:r>
    </w:p>
    <w:p w14:paraId="11CE25F3" w14:textId="3A818DBF" w:rsidR="00C9158F" w:rsidRDefault="002D40B8" w:rsidP="00983301">
      <w:pPr>
        <w:rPr>
          <w:lang w:val="en-GB"/>
        </w:rPr>
      </w:pPr>
      <w:r w:rsidRPr="002D40B8">
        <w:rPr>
          <w:lang w:val="en-GB"/>
        </w:rPr>
        <w:t xml:space="preserve">Another duty that I was </w:t>
      </w:r>
      <w:r w:rsidR="0059407E">
        <w:rPr>
          <w:lang w:val="en-GB"/>
        </w:rPr>
        <w:t>given was that I had to help on a spike regarding the</w:t>
      </w:r>
      <w:r w:rsidR="005D48F6">
        <w:rPr>
          <w:lang w:val="en-GB"/>
        </w:rPr>
        <w:t xml:space="preserve"> </w:t>
      </w:r>
      <w:r w:rsidRPr="002D40B8">
        <w:rPr>
          <w:lang w:val="en-GB"/>
        </w:rPr>
        <w:t xml:space="preserve">refactoring of </w:t>
      </w:r>
      <w:r w:rsidR="0059407E">
        <w:rPr>
          <w:lang w:val="en-GB"/>
        </w:rPr>
        <w:t>a</w:t>
      </w:r>
      <w:r w:rsidRPr="002D40B8">
        <w:rPr>
          <w:lang w:val="en-GB"/>
        </w:rPr>
        <w:t xml:space="preserve"> logging tool as it was returning too much information. </w:t>
      </w:r>
      <w:r w:rsidR="0059407E">
        <w:rPr>
          <w:lang w:val="en-GB"/>
        </w:rPr>
        <w:t xml:space="preserve">This was my first experience of seeing and working on the product hands on. This task was assigned to me and two other junior engineers. The task needed to be completed because the information that the logger was returning </w:t>
      </w:r>
      <w:r w:rsidRPr="002D40B8">
        <w:rPr>
          <w:lang w:val="en-GB"/>
        </w:rPr>
        <w:t>contained sensitive data such as the user’s password and email address. This could lead to a security breach and the mishandling of an individual’s data.</w:t>
      </w:r>
      <w:r w:rsidR="0059407E">
        <w:rPr>
          <w:lang w:val="en-GB"/>
        </w:rPr>
        <w:t xml:space="preserve"> It was interesting to work on the </w:t>
      </w:r>
      <w:r w:rsidR="00195D2A">
        <w:rPr>
          <w:lang w:val="en-GB"/>
        </w:rPr>
        <w:t xml:space="preserve">tool and see the inner workings of the backend. It gave me a greater understanding of the product that the team was </w:t>
      </w:r>
      <w:commentRangeStart w:id="23"/>
      <w:r w:rsidR="00195D2A">
        <w:rPr>
          <w:lang w:val="en-GB"/>
        </w:rPr>
        <w:t xml:space="preserve">working </w:t>
      </w:r>
      <w:commentRangeEnd w:id="23"/>
      <w:r w:rsidR="00704C61">
        <w:rPr>
          <w:rStyle w:val="CommentReference"/>
        </w:rPr>
        <w:commentReference w:id="23"/>
      </w:r>
      <w:r w:rsidR="00195D2A">
        <w:rPr>
          <w:lang w:val="en-GB"/>
        </w:rPr>
        <w:t>on.</w:t>
      </w:r>
    </w:p>
    <w:p w14:paraId="02FCB46C" w14:textId="77777777" w:rsidR="00C9158F" w:rsidRDefault="00C9158F" w:rsidP="00983301">
      <w:pPr>
        <w:rPr>
          <w:lang w:val="en-GB"/>
        </w:rPr>
      </w:pPr>
      <w:r>
        <w:rPr>
          <w:lang w:val="en-GB"/>
        </w:rPr>
        <w:br w:type="page"/>
      </w:r>
    </w:p>
    <w:p w14:paraId="13D84E80" w14:textId="7CA547C8" w:rsidR="004A75E3" w:rsidRDefault="00AD142B" w:rsidP="00983301">
      <w:pPr>
        <w:pStyle w:val="Heading1"/>
      </w:pPr>
      <w:bookmarkStart w:id="24" w:name="_Toc102330735"/>
      <w:bookmarkStart w:id="25" w:name="_Toc102388492"/>
      <w:bookmarkStart w:id="26" w:name="_Toc102388738"/>
      <w:r w:rsidRPr="00AD142B">
        <w:lastRenderedPageBreak/>
        <w:t xml:space="preserve">Technical </w:t>
      </w:r>
      <w:r w:rsidR="00927B96">
        <w:t>A</w:t>
      </w:r>
      <w:r w:rsidRPr="00AD142B">
        <w:t>chievements</w:t>
      </w:r>
      <w:bookmarkEnd w:id="15"/>
      <w:bookmarkEnd w:id="24"/>
      <w:bookmarkEnd w:id="25"/>
      <w:bookmarkEnd w:id="26"/>
      <w:r w:rsidRPr="00AD142B">
        <w:t xml:space="preserve"> </w:t>
      </w:r>
    </w:p>
    <w:p w14:paraId="37594B52" w14:textId="44E3AB28" w:rsidR="00C9158F" w:rsidRDefault="004A75E3" w:rsidP="00704C61">
      <w:r>
        <w:t>In this section</w:t>
      </w:r>
      <w:r w:rsidR="00704C61">
        <w:t>,</w:t>
      </w:r>
      <w:r>
        <w:t xml:space="preserve"> I will give an insight into a major technical achievement that took place during my time spent at Ericsson. In my last sprint, I was assigned a </w:t>
      </w:r>
      <w:r w:rsidR="0079474B">
        <w:t>s</w:t>
      </w:r>
      <w:r>
        <w:t xml:space="preserve">pike </w:t>
      </w:r>
      <w:r w:rsidR="00985675">
        <w:t xml:space="preserve">to complete </w:t>
      </w:r>
      <w:r>
        <w:t xml:space="preserve">regarding the getting and storing of meta information in the </w:t>
      </w:r>
      <w:r w:rsidR="00641F1C" w:rsidRPr="0088445B">
        <w:t xml:space="preserve">Domain Coordinator </w:t>
      </w:r>
      <w:r>
        <w:t>(DC).</w:t>
      </w:r>
      <w:r w:rsidR="005D48F6">
        <w:t xml:space="preserve"> </w:t>
      </w:r>
      <w:r w:rsidR="00840E5A">
        <w:t xml:space="preserve">I will give an overview of what the </w:t>
      </w:r>
      <w:r w:rsidR="0088445B" w:rsidRPr="0088445B">
        <w:t>CBRS</w:t>
      </w:r>
      <w:r w:rsidR="006220B5">
        <w:t xml:space="preserve"> DC is so that I can explain the achievement in greater detail.</w:t>
      </w:r>
      <w:r w:rsidR="005D48F6">
        <w:t xml:space="preserve"> </w:t>
      </w:r>
    </w:p>
    <w:p w14:paraId="1130BE98" w14:textId="6506F89F" w:rsidR="000257C9" w:rsidRDefault="006220B5" w:rsidP="000257C9">
      <w:pPr>
        <w:rPr>
          <w:noProof/>
          <w:lang w:val="en-GB"/>
        </w:rPr>
      </w:pPr>
      <w:r>
        <w:t xml:space="preserve">CBRS </w:t>
      </w:r>
      <w:r w:rsidR="0088445B" w:rsidRPr="0088445B">
        <w:t xml:space="preserve">is a technology allowing </w:t>
      </w:r>
      <w:r w:rsidR="00C07393">
        <w:t xml:space="preserve">the </w:t>
      </w:r>
      <w:r w:rsidR="0088445B" w:rsidRPr="0088445B">
        <w:t>allocation of</w:t>
      </w:r>
      <w:r w:rsidR="005D48F6">
        <w:t xml:space="preserve"> </w:t>
      </w:r>
      <w:r w:rsidR="005C5EC6" w:rsidRPr="005C5EC6">
        <w:t xml:space="preserve">Long-Term Evolution (LTE) </w:t>
      </w:r>
      <w:r w:rsidR="0088445B" w:rsidRPr="0088445B">
        <w:t>service</w:t>
      </w:r>
      <w:r w:rsidR="00C07393">
        <w:t>s</w:t>
      </w:r>
      <w:r w:rsidR="0088445B" w:rsidRPr="0088445B">
        <w:t xml:space="preserve"> in </w:t>
      </w:r>
      <w:r w:rsidR="00C07393">
        <w:t xml:space="preserve">the </w:t>
      </w:r>
      <w:r w:rsidR="0088445B" w:rsidRPr="0088445B">
        <w:t xml:space="preserve">Band 48 (B48), using a central Spectrum Allocation Service </w:t>
      </w:r>
      <w:r w:rsidR="000B2F00">
        <w:t xml:space="preserve">(SAS) </w:t>
      </w:r>
      <w:r w:rsidR="0088445B" w:rsidRPr="0088445B">
        <w:t xml:space="preserve">to allocate local spectrum while avoiding interference with the incumbent users of the frequency </w:t>
      </w:r>
      <w:r w:rsidRPr="0088445B">
        <w:t>band</w:t>
      </w:r>
      <w:r w:rsidR="00677C0D">
        <w:t>.</w:t>
      </w:r>
      <w:r w:rsidR="0088445B" w:rsidRPr="0088445B">
        <w:t xml:space="preserve"> The technology consists of </w:t>
      </w:r>
      <w:r w:rsidR="00677C0D">
        <w:t xml:space="preserve">the </w:t>
      </w:r>
      <w:r w:rsidR="0088445B" w:rsidRPr="0088445B">
        <w:t xml:space="preserve">Citizens Broadband </w:t>
      </w:r>
      <w:r w:rsidR="009C0456">
        <w:t>r</w:t>
      </w:r>
      <w:r w:rsidR="0088445B" w:rsidRPr="0088445B">
        <w:t>adio Service Devices (CBSD) which connects to a central Spectrum Allocation Server</w:t>
      </w:r>
      <w:r w:rsidR="00677C0D">
        <w:t xml:space="preserve"> </w:t>
      </w:r>
      <w:r w:rsidR="0088445B" w:rsidRPr="0088445B">
        <w:t>through a Domain Proxy. The Ericsson CBRS Domain Coordinator is a product providing a Domain Proxy and the management logic to convert Band 48 radio nodes into CBSDs.</w:t>
      </w:r>
      <w:r w:rsidR="005D48F6">
        <w:t xml:space="preserve"> </w:t>
      </w:r>
      <w:r w:rsidR="0088445B" w:rsidRPr="0088445B">
        <w:t xml:space="preserve">Ericsson CBRS Domain Coordinator is deployed on the Ericsson Network Manager (ENM) </w:t>
      </w:r>
      <w:r w:rsidR="00CF421F">
        <w:t xml:space="preserve">which allows it to take </w:t>
      </w:r>
      <w:r w:rsidR="0088445B" w:rsidRPr="0088445B">
        <w:t xml:space="preserve">advantage of the deployment and reliability advantages of this platform. </w:t>
      </w:r>
      <w:r w:rsidR="000257C9">
        <w:fldChar w:fldCharType="begin"/>
      </w:r>
      <w:r w:rsidR="000257C9">
        <w:instrText xml:space="preserve"> REF _Ref102387889 \h </w:instrText>
      </w:r>
      <w:r w:rsidR="000257C9">
        <w:fldChar w:fldCharType="separate"/>
      </w:r>
      <w:r w:rsidR="000257C9" w:rsidRPr="000257C9">
        <w:rPr>
          <w:rStyle w:val="Strong"/>
          <w:b w:val="0"/>
          <w:bCs w:val="0"/>
        </w:rPr>
        <w:t>Figure 2</w:t>
      </w:r>
      <w:r w:rsidR="000257C9">
        <w:fldChar w:fldCharType="end"/>
      </w:r>
      <w:r w:rsidR="000257C9">
        <w:t xml:space="preserve"> </w:t>
      </w:r>
      <w:r w:rsidR="000257C9">
        <w:rPr>
          <w:noProof/>
          <w:lang w:val="en-GB"/>
        </w:rPr>
        <w:t>below shows a diagram of the CBRS Arachitecture.</w:t>
      </w:r>
    </w:p>
    <w:p w14:paraId="4A0B3CE7" w14:textId="77777777" w:rsidR="000257C9" w:rsidRDefault="000257C9" w:rsidP="000257C9">
      <w:pPr>
        <w:keepNext/>
        <w:jc w:val="center"/>
      </w:pPr>
      <w:r>
        <w:rPr>
          <w:noProof/>
          <w:lang w:val="en-GB"/>
        </w:rPr>
        <w:drawing>
          <wp:inline distT="0" distB="0" distL="0" distR="0" wp14:anchorId="31B68B19" wp14:editId="43030A82">
            <wp:extent cx="6619875" cy="3642466"/>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rotWithShape="1">
                    <a:blip r:embed="rId18">
                      <a:extLst>
                        <a:ext uri="{28A0092B-C50C-407E-A947-70E740481C1C}">
                          <a14:useLocalDpi xmlns:a14="http://schemas.microsoft.com/office/drawing/2010/main" val="0"/>
                        </a:ext>
                      </a:extLst>
                    </a:blip>
                    <a:srcRect l="3730" t="6404" r="3444" b="5911"/>
                    <a:stretch/>
                  </pic:blipFill>
                  <pic:spPr bwMode="auto">
                    <a:xfrm>
                      <a:off x="0" y="0"/>
                      <a:ext cx="6624393" cy="3644952"/>
                    </a:xfrm>
                    <a:prstGeom prst="rect">
                      <a:avLst/>
                    </a:prstGeom>
                    <a:noFill/>
                    <a:ln>
                      <a:noFill/>
                    </a:ln>
                    <a:extLst>
                      <a:ext uri="{53640926-AAD7-44D8-BBD7-CCE9431645EC}">
                        <a14:shadowObscured xmlns:a14="http://schemas.microsoft.com/office/drawing/2010/main"/>
                      </a:ext>
                    </a:extLst>
                  </pic:spPr>
                </pic:pic>
              </a:graphicData>
            </a:graphic>
          </wp:inline>
        </w:drawing>
      </w:r>
    </w:p>
    <w:p w14:paraId="60FD04E5" w14:textId="66F161A2" w:rsidR="000257C9" w:rsidRPr="000257C9" w:rsidRDefault="000257C9" w:rsidP="000257C9">
      <w:pPr>
        <w:pStyle w:val="Quote"/>
        <w:rPr>
          <w:noProof/>
          <w:lang w:val="en-GB"/>
        </w:rPr>
      </w:pPr>
      <w:bookmarkStart w:id="27" w:name="_Ref102387889"/>
      <w:bookmarkStart w:id="28" w:name="_Toc102388455"/>
      <w:bookmarkStart w:id="29" w:name="_Toc102388627"/>
      <w:r w:rsidRPr="000257C9">
        <w:rPr>
          <w:rStyle w:val="Strong"/>
          <w:b/>
          <w:bCs/>
        </w:rPr>
        <w:t xml:space="preserve">Figure </w:t>
      </w:r>
      <w:r w:rsidRPr="000257C9">
        <w:rPr>
          <w:rStyle w:val="Strong"/>
          <w:b/>
          <w:bCs/>
        </w:rPr>
        <w:fldChar w:fldCharType="begin"/>
      </w:r>
      <w:r w:rsidRPr="000257C9">
        <w:rPr>
          <w:rStyle w:val="Strong"/>
          <w:b/>
          <w:bCs/>
        </w:rPr>
        <w:instrText xml:space="preserve"> SEQ Figure \* ARABIC </w:instrText>
      </w:r>
      <w:r w:rsidRPr="000257C9">
        <w:rPr>
          <w:rStyle w:val="Strong"/>
          <w:b/>
          <w:bCs/>
        </w:rPr>
        <w:fldChar w:fldCharType="separate"/>
      </w:r>
      <w:r w:rsidR="00215867">
        <w:rPr>
          <w:rStyle w:val="Strong"/>
          <w:b/>
          <w:bCs/>
          <w:noProof/>
        </w:rPr>
        <w:t>2</w:t>
      </w:r>
      <w:r w:rsidRPr="000257C9">
        <w:rPr>
          <w:rStyle w:val="Strong"/>
          <w:b/>
          <w:bCs/>
        </w:rPr>
        <w:fldChar w:fldCharType="end"/>
      </w:r>
      <w:bookmarkEnd w:id="27"/>
      <w:r w:rsidRPr="000257C9">
        <w:rPr>
          <w:rStyle w:val="Strong"/>
          <w:b/>
          <w:bCs/>
        </w:rPr>
        <w:t xml:space="preserve">: </w:t>
      </w:r>
      <w:r w:rsidRPr="000257C9">
        <w:t xml:space="preserve">Diagram Showing </w:t>
      </w:r>
      <w:r w:rsidR="009C0456">
        <w:t>t</w:t>
      </w:r>
      <w:r w:rsidRPr="000257C9">
        <w:t>he Architecture of CBRS</w:t>
      </w:r>
      <w:bookmarkEnd w:id="28"/>
      <w:bookmarkEnd w:id="29"/>
    </w:p>
    <w:p w14:paraId="66CC5386" w14:textId="77777777" w:rsidR="00071898" w:rsidRDefault="00071898">
      <w:pPr>
        <w:spacing w:line="259" w:lineRule="auto"/>
        <w:jc w:val="left"/>
      </w:pPr>
      <w:r>
        <w:br w:type="page"/>
      </w:r>
    </w:p>
    <w:p w14:paraId="3F20A0D0" w14:textId="5EAE8281" w:rsidR="0088445B" w:rsidRDefault="0088445B" w:rsidP="00983301">
      <w:r w:rsidRPr="0088445B">
        <w:lastRenderedPageBreak/>
        <w:t>The main function of the Domain Coordinator is to obtain grants from SAS and configure the RAN cells to</w:t>
      </w:r>
      <w:r w:rsidR="00C9158F">
        <w:t xml:space="preserve"> t</w:t>
      </w:r>
      <w:r w:rsidRPr="0088445B">
        <w:t>ransmit on the authorized frequencies </w:t>
      </w:r>
      <w:r w:rsidR="00C9158F">
        <w:t>and u</w:t>
      </w:r>
      <w:r w:rsidRPr="0088445B">
        <w:t>se the authorized channel bandwidth</w:t>
      </w:r>
      <w:r w:rsidR="00AA7F3F">
        <w:t xml:space="preserve"> </w:t>
      </w:r>
      <w:r w:rsidR="00C9158F">
        <w:t>to e</w:t>
      </w:r>
      <w:r w:rsidRPr="0088445B">
        <w:t>nsure the transmit power is within the authorized power</w:t>
      </w:r>
      <w:r w:rsidR="00C9158F">
        <w:t xml:space="preserve">. </w:t>
      </w:r>
      <w:r w:rsidRPr="0088445B">
        <w:t>The architecture of the Ericsson CBRS Domain Coordinator is based on the Ericsson Network Manager (</w:t>
      </w:r>
      <w:commentRangeStart w:id="30"/>
      <w:r w:rsidRPr="0088445B">
        <w:t>ENM</w:t>
      </w:r>
      <w:commentRangeEnd w:id="30"/>
      <w:r w:rsidR="00AA7F3F">
        <w:rPr>
          <w:rStyle w:val="CommentReference"/>
        </w:rPr>
        <w:commentReference w:id="30"/>
      </w:r>
      <w:r w:rsidRPr="0088445B">
        <w:t>)</w:t>
      </w:r>
      <w:r w:rsidR="004E718A">
        <w:t xml:space="preserve">. </w:t>
      </w:r>
      <w:r w:rsidRPr="0088445B">
        <w:t>ENM contains the Domain Coordinator itself which is a coordinator between states and notifications of the underlying RAN and the SAS. Configuration of the cells and collection of measurements is via existing ENM Netconf interface.</w:t>
      </w:r>
      <w:r w:rsidR="005D48F6">
        <w:t xml:space="preserve"> </w:t>
      </w:r>
      <w:r w:rsidRPr="0088445B">
        <w:t>An installer interface is provided in ENM to allow a Certified Professional Installer (CPI) to install and configure the Domain Coordinator and CBSDs in the</w:t>
      </w:r>
      <w:r w:rsidR="005D48F6">
        <w:t xml:space="preserve"> </w:t>
      </w:r>
      <w:r w:rsidRPr="0088445B">
        <w:t>system.</w:t>
      </w:r>
    </w:p>
    <w:p w14:paraId="68212970" w14:textId="3E63DEB3" w:rsidR="007E43A9" w:rsidRDefault="00DB5A9F" w:rsidP="00983301">
      <w:r>
        <w:t xml:space="preserve">This spike </w:t>
      </w:r>
      <w:r w:rsidR="005D48F6">
        <w:t xml:space="preserve">that I was working on </w:t>
      </w:r>
      <w:r>
        <w:t xml:space="preserve">was formed from a larger task which involves getting information on which </w:t>
      </w:r>
      <w:r w:rsidR="00870D85">
        <w:t xml:space="preserve">Domain </w:t>
      </w:r>
      <w:commentRangeStart w:id="31"/>
      <w:r w:rsidR="00870D85">
        <w:t>Coordinator</w:t>
      </w:r>
      <w:r>
        <w:t xml:space="preserve"> </w:t>
      </w:r>
      <w:commentRangeEnd w:id="31"/>
      <w:r w:rsidR="00AA7F3F">
        <w:rPr>
          <w:rStyle w:val="CommentReference"/>
        </w:rPr>
        <w:commentReference w:id="31"/>
      </w:r>
      <w:r>
        <w:t xml:space="preserve">is running. </w:t>
      </w:r>
      <w:r w:rsidR="000515BE">
        <w:t xml:space="preserve">On </w:t>
      </w:r>
      <w:r w:rsidR="00870D85">
        <w:t xml:space="preserve">the </w:t>
      </w:r>
      <w:r w:rsidR="000515BE">
        <w:t>install</w:t>
      </w:r>
      <w:r w:rsidR="00870D85">
        <w:t xml:space="preserve"> or the start-up</w:t>
      </w:r>
      <w:r w:rsidR="000515BE">
        <w:t xml:space="preserve"> of</w:t>
      </w:r>
      <w:r w:rsidR="00AA7F3F">
        <w:t xml:space="preserve"> the</w:t>
      </w:r>
      <w:r w:rsidR="000515BE">
        <w:t xml:space="preserve"> DC w</w:t>
      </w:r>
      <w:r w:rsidR="00870D85">
        <w:t xml:space="preserve">e needed to </w:t>
      </w:r>
      <w:r w:rsidR="000515BE">
        <w:t xml:space="preserve">get the meta-information using </w:t>
      </w:r>
      <w:r w:rsidR="00870D85">
        <w:t xml:space="preserve">either </w:t>
      </w:r>
      <w:commentRangeStart w:id="32"/>
      <w:r w:rsidR="009803A9">
        <w:t xml:space="preserve">Kubernetes, Helm, and or Bash scripts </w:t>
      </w:r>
      <w:commentRangeEnd w:id="32"/>
      <w:r w:rsidR="00AA7F3F">
        <w:rPr>
          <w:rStyle w:val="CommentReference"/>
        </w:rPr>
        <w:commentReference w:id="32"/>
      </w:r>
      <w:r w:rsidR="009803A9">
        <w:t xml:space="preserve">and then we needed to store this information into an environmental variable which </w:t>
      </w:r>
      <w:commentRangeStart w:id="33"/>
      <w:r w:rsidR="009803A9">
        <w:t xml:space="preserve">could </w:t>
      </w:r>
      <w:commentRangeEnd w:id="33"/>
      <w:r w:rsidR="00AA7F3F">
        <w:rPr>
          <w:rStyle w:val="CommentReference"/>
        </w:rPr>
        <w:commentReference w:id="33"/>
      </w:r>
      <w:r w:rsidR="009803A9">
        <w:t xml:space="preserve">then be </w:t>
      </w:r>
      <w:commentRangeStart w:id="34"/>
      <w:r w:rsidR="009803A9">
        <w:t xml:space="preserve">later </w:t>
      </w:r>
      <w:commentRangeEnd w:id="34"/>
      <w:r w:rsidR="00AA7F3F">
        <w:rPr>
          <w:rStyle w:val="CommentReference"/>
        </w:rPr>
        <w:commentReference w:id="34"/>
      </w:r>
      <w:r w:rsidR="009803A9">
        <w:t xml:space="preserve">called the </w:t>
      </w:r>
      <w:commentRangeStart w:id="35"/>
      <w:r w:rsidR="009803A9">
        <w:t xml:space="preserve">Command Line Interface </w:t>
      </w:r>
      <w:commentRangeEnd w:id="35"/>
      <w:r w:rsidR="005F2BC2">
        <w:rPr>
          <w:rStyle w:val="CommentReference"/>
        </w:rPr>
        <w:commentReference w:id="35"/>
      </w:r>
      <w:r w:rsidR="009803A9">
        <w:t>(CLI).</w:t>
      </w:r>
      <w:r w:rsidR="005D48F6">
        <w:t xml:space="preserve"> </w:t>
      </w:r>
      <w:r w:rsidR="009803A9">
        <w:t xml:space="preserve">This meant that we needed to make a new </w:t>
      </w:r>
      <w:r w:rsidR="000515BE">
        <w:t xml:space="preserve">CBRS CLI command </w:t>
      </w:r>
      <w:r w:rsidR="009803A9">
        <w:t xml:space="preserve">which </w:t>
      </w:r>
      <w:r w:rsidR="005F2BC2">
        <w:t>would be</w:t>
      </w:r>
      <w:r w:rsidR="000515BE">
        <w:t xml:space="preserve"> added to get this information from the DC by using an already existing DCM REST interface </w:t>
      </w:r>
      <w:r w:rsidR="005F2BC2">
        <w:t>that</w:t>
      </w:r>
      <w:r w:rsidR="000515BE">
        <w:t xml:space="preserve"> calls the</w:t>
      </w:r>
      <w:r w:rsidR="005D48F6">
        <w:t xml:space="preserve"> </w:t>
      </w:r>
      <w:r w:rsidR="000515BE">
        <w:t xml:space="preserve">DC REST interface. </w:t>
      </w:r>
      <w:r w:rsidR="009803A9">
        <w:t xml:space="preserve">  </w:t>
      </w:r>
      <w:r w:rsidR="000515BE">
        <w:t xml:space="preserve">This information </w:t>
      </w:r>
      <w:r w:rsidR="009803A9">
        <w:t>would then</w:t>
      </w:r>
      <w:r w:rsidR="000515BE">
        <w:t xml:space="preserve"> be displayed to the user</w:t>
      </w:r>
      <w:r w:rsidR="009803A9">
        <w:t xml:space="preserve"> in a digestible and understandable form</w:t>
      </w:r>
      <w:r w:rsidR="000515BE">
        <w:t>.</w:t>
      </w:r>
    </w:p>
    <w:p w14:paraId="66E35D54" w14:textId="102A35EF" w:rsidR="00DB5A9F" w:rsidRDefault="00DB5A9F" w:rsidP="00983301">
      <w:r>
        <w:t>This was needed because if the customer runs into a problem the customer can run this command, which will return all the information related to the DC. With this information we can then check for errors in compatibility, missing elements, outdated product versions, etc.</w:t>
      </w:r>
    </w:p>
    <w:p w14:paraId="747AEE4A" w14:textId="5C359F39" w:rsidR="00083405" w:rsidRPr="00083405" w:rsidRDefault="007E43A9" w:rsidP="00983301">
      <w:r>
        <w:t>There are s</w:t>
      </w:r>
      <w:r w:rsidR="00083405" w:rsidRPr="00083405">
        <w:t>everal</w:t>
      </w:r>
      <w:r>
        <w:t xml:space="preserve"> ways we could have implemented this. We</w:t>
      </w:r>
      <w:r w:rsidR="00083405" w:rsidRPr="00083405">
        <w:t xml:space="preserve"> can use Helm commands, Kubernetes commands, </w:t>
      </w:r>
      <w:commentRangeStart w:id="36"/>
      <w:r w:rsidR="00083405" w:rsidRPr="00083405">
        <w:t xml:space="preserve">Script </w:t>
      </w:r>
      <w:commentRangeEnd w:id="36"/>
      <w:r w:rsidR="001F2CE3">
        <w:rPr>
          <w:rStyle w:val="CommentReference"/>
        </w:rPr>
        <w:commentReference w:id="36"/>
      </w:r>
      <w:r w:rsidR="00083405" w:rsidRPr="00083405">
        <w:t xml:space="preserve">that passes it as a system </w:t>
      </w:r>
      <w:r w:rsidR="0091409F" w:rsidRPr="00083405">
        <w:t>property</w:t>
      </w:r>
      <w:r w:rsidR="00262D72">
        <w:t>. W</w:t>
      </w:r>
      <w:r w:rsidR="0091409F">
        <w:t>e</w:t>
      </w:r>
      <w:r w:rsidR="00083405" w:rsidRPr="00083405">
        <w:t xml:space="preserve"> </w:t>
      </w:r>
      <w:r w:rsidR="0091409F">
        <w:t>c</w:t>
      </w:r>
      <w:r w:rsidR="00083405" w:rsidRPr="00083405">
        <w:t xml:space="preserve">ould </w:t>
      </w:r>
      <w:r w:rsidR="00262D72">
        <w:t xml:space="preserve">also </w:t>
      </w:r>
      <w:r w:rsidR="00083405" w:rsidRPr="00083405">
        <w:t>store them in</w:t>
      </w:r>
      <w:r w:rsidR="00262D72">
        <w:t xml:space="preserve"> an</w:t>
      </w:r>
      <w:r w:rsidR="005D48F6">
        <w:t xml:space="preserve"> </w:t>
      </w:r>
      <w:r w:rsidR="00083405" w:rsidRPr="00083405">
        <w:t>environmental</w:t>
      </w:r>
      <w:r w:rsidR="0091409F">
        <w:t xml:space="preserve"> or </w:t>
      </w:r>
      <w:r w:rsidR="00083405" w:rsidRPr="00083405">
        <w:t>system variables</w:t>
      </w:r>
      <w:r w:rsidR="0091409F">
        <w:t xml:space="preserve">. Another way could have been to store them in a </w:t>
      </w:r>
      <w:r w:rsidR="00083405" w:rsidRPr="00083405">
        <w:t>static file.</w:t>
      </w:r>
      <w:r w:rsidR="005D48F6">
        <w:t xml:space="preserve"> </w:t>
      </w:r>
      <w:r w:rsidR="00327901">
        <w:t>A key requirement was that a</w:t>
      </w:r>
      <w:r w:rsidR="00083405" w:rsidRPr="00083405">
        <w:t xml:space="preserve">ll meta-information stories </w:t>
      </w:r>
      <w:r w:rsidR="00327901">
        <w:t>would</w:t>
      </w:r>
      <w:r w:rsidR="00083405" w:rsidRPr="00083405">
        <w:t xml:space="preserve"> have to work for all three types of deployment. ENM and </w:t>
      </w:r>
      <w:r w:rsidR="00707241">
        <w:t xml:space="preserve">the </w:t>
      </w:r>
      <w:r w:rsidR="00083405" w:rsidRPr="00083405">
        <w:t xml:space="preserve">Cloud </w:t>
      </w:r>
      <w:r w:rsidR="00707241">
        <w:t xml:space="preserve">would </w:t>
      </w:r>
      <w:r w:rsidR="00083405" w:rsidRPr="00083405">
        <w:t>take</w:t>
      </w:r>
      <w:r w:rsidR="005D48F6">
        <w:t xml:space="preserve"> </w:t>
      </w:r>
      <w:r w:rsidR="00083405" w:rsidRPr="00083405">
        <w:t xml:space="preserve">priority. </w:t>
      </w:r>
      <w:r w:rsidR="00707241">
        <w:t>A f</w:t>
      </w:r>
      <w:r w:rsidR="00083405" w:rsidRPr="00083405">
        <w:t xml:space="preserve">allback may be considered </w:t>
      </w:r>
      <w:r w:rsidR="00707241" w:rsidRPr="00083405">
        <w:t>later</w:t>
      </w:r>
      <w:r w:rsidR="00083405" w:rsidRPr="00083405">
        <w:t>.</w:t>
      </w:r>
      <w:r w:rsidR="005D48F6">
        <w:t xml:space="preserve"> </w:t>
      </w:r>
      <w:r w:rsidR="00083405" w:rsidRPr="00083405">
        <w:t xml:space="preserve">Some of this information will be used </w:t>
      </w:r>
      <w:r w:rsidR="00262D72" w:rsidRPr="00083405">
        <w:t>internally and</w:t>
      </w:r>
      <w:r w:rsidR="00083405" w:rsidRPr="00083405">
        <w:t xml:space="preserve"> some reported to the user.</w:t>
      </w:r>
      <w:r w:rsidR="00707241">
        <w:t xml:space="preserve"> For </w:t>
      </w:r>
      <w:r w:rsidR="008177A5">
        <w:t>example,</w:t>
      </w:r>
      <w:r w:rsidR="00707241">
        <w:t xml:space="preserve"> the</w:t>
      </w:r>
      <w:r w:rsidR="00083405" w:rsidRPr="00083405">
        <w:t xml:space="preserve"> </w:t>
      </w:r>
      <w:r w:rsidR="00707241">
        <w:t>a</w:t>
      </w:r>
      <w:r w:rsidR="00083405" w:rsidRPr="00083405">
        <w:t xml:space="preserve">vailability </w:t>
      </w:r>
      <w:r w:rsidR="00707241">
        <w:t>z</w:t>
      </w:r>
      <w:r w:rsidR="00083405" w:rsidRPr="00083405">
        <w:t xml:space="preserve">ones probably </w:t>
      </w:r>
      <w:r w:rsidR="00707241">
        <w:t>would</w:t>
      </w:r>
      <w:r w:rsidR="00083405" w:rsidRPr="00083405">
        <w:t xml:space="preserve"> not be</w:t>
      </w:r>
      <w:r w:rsidR="005D48F6">
        <w:t xml:space="preserve"> </w:t>
      </w:r>
      <w:r w:rsidR="00083405" w:rsidRPr="00083405">
        <w:t>exposed.</w:t>
      </w:r>
      <w:r w:rsidR="00AB219E">
        <w:t xml:space="preserve"> </w:t>
      </w:r>
      <w:r w:rsidR="00083405" w:rsidRPr="00083405">
        <w:t xml:space="preserve">This information can be queried at </w:t>
      </w:r>
      <w:r w:rsidR="008177A5">
        <w:t>start up and installation time and we had to</w:t>
      </w:r>
      <w:r w:rsidR="00083405" w:rsidRPr="00083405">
        <w:t xml:space="preserve"> keep in mind that this information </w:t>
      </w:r>
      <w:r w:rsidR="008177A5">
        <w:t xml:space="preserve">should not </w:t>
      </w:r>
      <w:r w:rsidR="00083405" w:rsidRPr="00083405">
        <w:t>change without the system being</w:t>
      </w:r>
      <w:r w:rsidR="005D48F6">
        <w:t xml:space="preserve"> </w:t>
      </w:r>
      <w:r w:rsidR="00083405" w:rsidRPr="00083405">
        <w:t>redeployed.</w:t>
      </w:r>
    </w:p>
    <w:p w14:paraId="5D81D5D8" w14:textId="681AF161" w:rsidR="00083405" w:rsidRPr="00083405" w:rsidRDefault="008177A5" w:rsidP="00983301">
      <w:r>
        <w:t xml:space="preserve">After multiple meetings with my teammates the course of action was </w:t>
      </w:r>
      <w:r w:rsidR="001F2CE3">
        <w:t>to store</w:t>
      </w:r>
      <w:r>
        <w:t xml:space="preserve"> </w:t>
      </w:r>
      <w:r w:rsidR="00083405" w:rsidRPr="00083405">
        <w:t>the meta-information in environmental variable</w:t>
      </w:r>
      <w:r w:rsidR="001F2CE3">
        <w:t xml:space="preserve">, then </w:t>
      </w:r>
      <w:r w:rsidR="00083405" w:rsidRPr="00083405">
        <w:t xml:space="preserve">on the cloud we </w:t>
      </w:r>
      <w:r>
        <w:t xml:space="preserve">would </w:t>
      </w:r>
      <w:r w:rsidR="00083405" w:rsidRPr="00083405">
        <w:t xml:space="preserve">pass </w:t>
      </w:r>
      <w:r>
        <w:t xml:space="preserve">the information </w:t>
      </w:r>
      <w:r w:rsidR="00083405" w:rsidRPr="00083405">
        <w:t xml:space="preserve">to a pod if </w:t>
      </w:r>
      <w:r>
        <w:t>the Kubernetes</w:t>
      </w:r>
      <w:r w:rsidR="005D48F6">
        <w:t xml:space="preserve"> </w:t>
      </w:r>
      <w:r w:rsidR="001C37E5" w:rsidRPr="00083405">
        <w:t>environmental</w:t>
      </w:r>
      <w:r w:rsidR="00083405" w:rsidRPr="00083405">
        <w:t xml:space="preserve"> variable</w:t>
      </w:r>
      <w:r>
        <w:t xml:space="preserve"> was required</w:t>
      </w:r>
      <w:r w:rsidR="00083405" w:rsidRPr="00083405">
        <w:t xml:space="preserve"> in the </w:t>
      </w:r>
      <w:r>
        <w:t xml:space="preserve">other </w:t>
      </w:r>
      <w:r w:rsidR="00531C81" w:rsidRPr="00083405">
        <w:t>deployments</w:t>
      </w:r>
      <w:r w:rsidR="00083405" w:rsidRPr="00083405">
        <w:t>.</w:t>
      </w:r>
      <w:r w:rsidR="005D48F6">
        <w:t xml:space="preserve"> </w:t>
      </w:r>
      <w:r w:rsidR="00083405" w:rsidRPr="00083405">
        <w:t xml:space="preserve">We can use </w:t>
      </w:r>
      <w:r w:rsidR="001C37E5" w:rsidRPr="00083405">
        <w:t>jobs</w:t>
      </w:r>
      <w:r w:rsidR="00083405" w:rsidRPr="00083405">
        <w:t>-conf or standalone conf files to get the environmental variable where we can write bash in these files to help with logic, and then we can</w:t>
      </w:r>
      <w:r w:rsidR="005D48F6">
        <w:t xml:space="preserve"> </w:t>
      </w:r>
      <w:r w:rsidR="00083405" w:rsidRPr="00083405">
        <w:t xml:space="preserve">set them as </w:t>
      </w:r>
      <w:r w:rsidR="000D3928">
        <w:t>a s</w:t>
      </w:r>
      <w:r w:rsidR="00083405" w:rsidRPr="00083405">
        <w:t xml:space="preserve">ystem variable </w:t>
      </w:r>
      <w:r w:rsidR="001F2CE3">
        <w:t>that</w:t>
      </w:r>
      <w:r w:rsidR="00083405" w:rsidRPr="00083405">
        <w:t xml:space="preserve"> can be accessed by the code. </w:t>
      </w:r>
    </w:p>
    <w:p w14:paraId="5CF4F3A3" w14:textId="73DE7946" w:rsidR="00555658" w:rsidRPr="00CF6238" w:rsidRDefault="000D3928" w:rsidP="00983301">
      <w:pPr>
        <w:rPr>
          <w:lang w:val="en-GB"/>
        </w:rPr>
      </w:pPr>
      <w:r>
        <w:lastRenderedPageBreak/>
        <w:t>After this deliberation and conclusion, m</w:t>
      </w:r>
      <w:r w:rsidR="00D053E8">
        <w:t>y first course of action was to find a command that would return the Kubernetes version. The one that I found was</w:t>
      </w:r>
      <w:r w:rsidR="001F2CE3">
        <w:t xml:space="preserve"> – </w:t>
      </w:r>
      <w:r w:rsidR="00115429" w:rsidRPr="00115429">
        <w:rPr>
          <w:b/>
          <w:bCs/>
        </w:rPr>
        <w:t>kubectl version</w:t>
      </w:r>
      <w:r w:rsidR="00D053E8">
        <w:t>. This would return the version of Kubernetes that was installed</w:t>
      </w:r>
      <w:r w:rsidR="00115429">
        <w:t xml:space="preserve"> along with the client and server version</w:t>
      </w:r>
      <w:r w:rsidR="00D053E8">
        <w:t>. With this information</w:t>
      </w:r>
      <w:r w:rsidR="001F2CE3">
        <w:t>,</w:t>
      </w:r>
      <w:r w:rsidR="00D053E8">
        <w:t xml:space="preserve"> I then had to find out where to put this command to be called. I faced some issues with this as I was unfamiliar with the layout and structure of the project. This meant that I needed to ask for help from my colleagues to guide me onto the right path. </w:t>
      </w:r>
      <w:r w:rsidR="00FE74E5">
        <w:t>He</w:t>
      </w:r>
      <w:r w:rsidR="00D053E8">
        <w:t xml:space="preserve"> informed me that we should put the command into the </w:t>
      </w:r>
      <w:r w:rsidR="001C37E5">
        <w:t>deployments</w:t>
      </w:r>
      <w:r w:rsidR="00FE74E5">
        <w:t>.yaml</w:t>
      </w:r>
      <w:r w:rsidR="00D053E8">
        <w:t xml:space="preserve"> file. </w:t>
      </w:r>
      <w:r w:rsidR="00555658">
        <w:t xml:space="preserve">The location of the file can be seen in </w:t>
      </w:r>
      <w:commentRangeStart w:id="37"/>
      <w:r w:rsidR="00555658">
        <w:fldChar w:fldCharType="begin"/>
      </w:r>
      <w:r w:rsidR="00555658">
        <w:instrText xml:space="preserve"> REF _Ref102387804 \h </w:instrText>
      </w:r>
      <w:r w:rsidR="00555658">
        <w:fldChar w:fldCharType="separate"/>
      </w:r>
      <w:r w:rsidR="000257C9">
        <w:t xml:space="preserve">Figure </w:t>
      </w:r>
      <w:r w:rsidR="000257C9">
        <w:rPr>
          <w:noProof/>
        </w:rPr>
        <w:t>4</w:t>
      </w:r>
      <w:r w:rsidR="00555658">
        <w:fldChar w:fldCharType="end"/>
      </w:r>
      <w:commentRangeEnd w:id="37"/>
      <w:r w:rsidR="001F2CE3">
        <w:rPr>
          <w:rStyle w:val="CommentReference"/>
        </w:rPr>
        <w:commentReference w:id="37"/>
      </w:r>
    </w:p>
    <w:p w14:paraId="43D6F56E" w14:textId="77777777" w:rsidR="00555658" w:rsidRDefault="00555658" w:rsidP="00555658">
      <w:pPr>
        <w:keepNext/>
        <w:jc w:val="center"/>
      </w:pPr>
      <w:r>
        <w:rPr>
          <w:noProof/>
        </w:rPr>
        <w:drawing>
          <wp:inline distT="0" distB="0" distL="0" distR="0" wp14:anchorId="783A93B6" wp14:editId="6D175AAC">
            <wp:extent cx="3619500" cy="2724150"/>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19500" cy="2724150"/>
                    </a:xfrm>
                    <a:prstGeom prst="rect">
                      <a:avLst/>
                    </a:prstGeom>
                    <a:noFill/>
                    <a:ln>
                      <a:noFill/>
                    </a:ln>
                  </pic:spPr>
                </pic:pic>
              </a:graphicData>
            </a:graphic>
          </wp:inline>
        </w:drawing>
      </w:r>
    </w:p>
    <w:p w14:paraId="2241F0B9" w14:textId="4169D418" w:rsidR="00555658" w:rsidRDefault="00555658" w:rsidP="00071898">
      <w:pPr>
        <w:pStyle w:val="Caption"/>
        <w:jc w:val="center"/>
      </w:pPr>
      <w:bookmarkStart w:id="38" w:name="_Ref102387804"/>
      <w:bookmarkStart w:id="39" w:name="_Toc102388456"/>
      <w:bookmarkStart w:id="40" w:name="_Toc102388628"/>
      <w:r>
        <w:t xml:space="preserve">Figure </w:t>
      </w:r>
      <w:r w:rsidR="008B7893">
        <w:fldChar w:fldCharType="begin"/>
      </w:r>
      <w:r w:rsidR="008B7893">
        <w:instrText xml:space="preserve"> SEQ Figure \* ARABIC </w:instrText>
      </w:r>
      <w:r w:rsidR="008B7893">
        <w:fldChar w:fldCharType="separate"/>
      </w:r>
      <w:r w:rsidR="00215867">
        <w:rPr>
          <w:noProof/>
        </w:rPr>
        <w:t>3</w:t>
      </w:r>
      <w:r w:rsidR="008B7893">
        <w:rPr>
          <w:noProof/>
        </w:rPr>
        <w:fldChar w:fldCharType="end"/>
      </w:r>
      <w:bookmarkEnd w:id="38"/>
      <w:r>
        <w:t>: Location of The deployments</w:t>
      </w:r>
      <w:r>
        <w:rPr>
          <w:noProof/>
        </w:rPr>
        <w:t>.yaml File</w:t>
      </w:r>
      <w:bookmarkEnd w:id="39"/>
      <w:bookmarkEnd w:id="40"/>
    </w:p>
    <w:p w14:paraId="0629B8C8" w14:textId="38DF60E0" w:rsidR="00CF6238" w:rsidRDefault="00D053E8" w:rsidP="00983301">
      <w:r w:rsidRPr="00D053E8">
        <w:t>A deployment</w:t>
      </w:r>
      <w:r w:rsidR="00555658">
        <w:t xml:space="preserve"> file</w:t>
      </w:r>
      <w:r w:rsidRPr="00D053E8">
        <w:t xml:space="preserve"> is an object in Kubernetes that lets you manage a set of identical pods</w:t>
      </w:r>
      <w:r>
        <w:t xml:space="preserve">. This allows for the environment variables to be made and then for them to be called in the </w:t>
      </w:r>
      <w:commentRangeStart w:id="41"/>
      <w:r>
        <w:t>command line interface</w:t>
      </w:r>
      <w:commentRangeEnd w:id="41"/>
      <w:r w:rsidR="001F2CE3">
        <w:rPr>
          <w:rStyle w:val="CommentReference"/>
        </w:rPr>
        <w:commentReference w:id="41"/>
      </w:r>
      <w:r>
        <w:t xml:space="preserve">. This meant that I had to use another </w:t>
      </w:r>
      <w:r w:rsidR="00417DA7">
        <w:t xml:space="preserve">command to retrieve the </w:t>
      </w:r>
      <w:r w:rsidR="001C37E5">
        <w:t>Kubernetes</w:t>
      </w:r>
      <w:r w:rsidR="00417DA7">
        <w:t xml:space="preserve"> version as I couldn’t use the one found previously as that is </w:t>
      </w:r>
      <w:r w:rsidR="00AB219E">
        <w:t>dependent</w:t>
      </w:r>
      <w:r w:rsidR="00417DA7">
        <w:t xml:space="preserve"> on bash scripts. The one that I found was</w:t>
      </w:r>
      <w:r w:rsidR="00FE74E5">
        <w:t xml:space="preserve"> – </w:t>
      </w:r>
      <w:r w:rsidR="00417DA7">
        <w:t xml:space="preserve"> </w:t>
      </w:r>
      <w:r w:rsidR="00417DA7" w:rsidRPr="00FE74E5">
        <w:rPr>
          <w:b/>
          <w:bCs/>
        </w:rPr>
        <w:t>capabilities.kubeversion</w:t>
      </w:r>
      <w:r w:rsidR="00417DA7">
        <w:t xml:space="preserve">. This is a </w:t>
      </w:r>
      <w:r w:rsidR="00FE74E5">
        <w:t>H</w:t>
      </w:r>
      <w:r w:rsidR="00417DA7">
        <w:t xml:space="preserve">elm command that returns the Kubernetes version installed. After testing my new additions in the application, I was able to return the </w:t>
      </w:r>
      <w:r w:rsidR="00214556">
        <w:t>Kubernetes</w:t>
      </w:r>
      <w:r w:rsidR="00417DA7">
        <w:t xml:space="preserve"> version that </w:t>
      </w:r>
      <w:r w:rsidR="00214556">
        <w:t>was</w:t>
      </w:r>
      <w:r w:rsidR="00417DA7">
        <w:t xml:space="preserve"> </w:t>
      </w:r>
      <w:r w:rsidR="00214556">
        <w:t>installed</w:t>
      </w:r>
      <w:r w:rsidR="001F2CE3">
        <w:t>,</w:t>
      </w:r>
      <w:r w:rsidR="005A6777">
        <w:t xml:space="preserve"> which can be seen in </w:t>
      </w:r>
      <w:r w:rsidR="005A6777">
        <w:fldChar w:fldCharType="begin"/>
      </w:r>
      <w:r w:rsidR="005A6777">
        <w:instrText xml:space="preserve"> REF _Ref102388028 \h </w:instrText>
      </w:r>
      <w:r w:rsidR="005A6777">
        <w:fldChar w:fldCharType="separate"/>
      </w:r>
      <w:r w:rsidR="005A6777">
        <w:t xml:space="preserve">Figure </w:t>
      </w:r>
      <w:r w:rsidR="005A6777">
        <w:rPr>
          <w:noProof/>
        </w:rPr>
        <w:t>4</w:t>
      </w:r>
      <w:r w:rsidR="005A6777">
        <w:fldChar w:fldCharType="end"/>
      </w:r>
      <w:r w:rsidR="005A6777">
        <w:t xml:space="preserve"> below</w:t>
      </w:r>
      <w:r w:rsidR="00417DA7">
        <w:t xml:space="preserve">. </w:t>
      </w:r>
    </w:p>
    <w:p w14:paraId="082201DA" w14:textId="77777777" w:rsidR="00CF6238" w:rsidRDefault="00CF6238" w:rsidP="00CF6238">
      <w:pPr>
        <w:keepNext/>
        <w:jc w:val="center"/>
      </w:pPr>
      <w:r>
        <w:rPr>
          <w:noProof/>
        </w:rPr>
        <w:drawing>
          <wp:inline distT="0" distB="0" distL="0" distR="0" wp14:anchorId="461C7D0D" wp14:editId="18EE5216">
            <wp:extent cx="6193465" cy="1143000"/>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a:picLocks noChangeAspect="1" noChangeArrowheads="1"/>
                    </pic:cNvPicPr>
                  </pic:nvPicPr>
                  <pic:blipFill rotWithShape="1">
                    <a:blip r:embed="rId20">
                      <a:extLst>
                        <a:ext uri="{28A0092B-C50C-407E-A947-70E740481C1C}">
                          <a14:useLocalDpi xmlns:a14="http://schemas.microsoft.com/office/drawing/2010/main" val="0"/>
                        </a:ext>
                      </a:extLst>
                    </a:blip>
                    <a:srcRect l="1577" t="44277" r="31635" b="22320"/>
                    <a:stretch/>
                  </pic:blipFill>
                  <pic:spPr bwMode="auto">
                    <a:xfrm>
                      <a:off x="0" y="0"/>
                      <a:ext cx="6193465" cy="1143000"/>
                    </a:xfrm>
                    <a:prstGeom prst="rect">
                      <a:avLst/>
                    </a:prstGeom>
                    <a:noFill/>
                    <a:ln>
                      <a:noFill/>
                    </a:ln>
                    <a:extLst>
                      <a:ext uri="{53640926-AAD7-44D8-BBD7-CCE9431645EC}">
                        <a14:shadowObscured xmlns:a14="http://schemas.microsoft.com/office/drawing/2010/main"/>
                      </a:ext>
                    </a:extLst>
                  </pic:spPr>
                </pic:pic>
              </a:graphicData>
            </a:graphic>
          </wp:inline>
        </w:drawing>
      </w:r>
    </w:p>
    <w:p w14:paraId="61A862B0" w14:textId="74DF7171" w:rsidR="00CF6238" w:rsidRDefault="00CF6238" w:rsidP="005A6777">
      <w:pPr>
        <w:pStyle w:val="Quote"/>
      </w:pPr>
      <w:bookmarkStart w:id="42" w:name="_Ref102388028"/>
      <w:bookmarkStart w:id="43" w:name="_Toc102388457"/>
      <w:bookmarkStart w:id="44" w:name="_Toc102388629"/>
      <w:r>
        <w:t xml:space="preserve">Figure </w:t>
      </w:r>
      <w:r w:rsidR="008B7893">
        <w:fldChar w:fldCharType="begin"/>
      </w:r>
      <w:r w:rsidR="008B7893">
        <w:instrText xml:space="preserve"> SEQ Figure \* ARABIC </w:instrText>
      </w:r>
      <w:r w:rsidR="008B7893">
        <w:fldChar w:fldCharType="separate"/>
      </w:r>
      <w:r w:rsidR="00215867">
        <w:rPr>
          <w:noProof/>
        </w:rPr>
        <w:t>4</w:t>
      </w:r>
      <w:r w:rsidR="008B7893">
        <w:rPr>
          <w:noProof/>
        </w:rPr>
        <w:fldChar w:fldCharType="end"/>
      </w:r>
      <w:bookmarkEnd w:id="42"/>
      <w:r>
        <w:t xml:space="preserve">: Output of The New </w:t>
      </w:r>
      <w:r>
        <w:rPr>
          <w:noProof/>
        </w:rPr>
        <w:t>Command</w:t>
      </w:r>
      <w:bookmarkEnd w:id="43"/>
      <w:bookmarkEnd w:id="44"/>
    </w:p>
    <w:p w14:paraId="50C9586B" w14:textId="4B6F1B10" w:rsidR="00215867" w:rsidRDefault="00417DA7" w:rsidP="00983301">
      <w:r>
        <w:lastRenderedPageBreak/>
        <w:t>Following this</w:t>
      </w:r>
      <w:r w:rsidR="00CC7381">
        <w:t>,</w:t>
      </w:r>
      <w:r>
        <w:t xml:space="preserve"> I had </w:t>
      </w:r>
      <w:r w:rsidR="00CC7381">
        <w:t xml:space="preserve">to </w:t>
      </w:r>
      <w:r>
        <w:t xml:space="preserve">create the </w:t>
      </w:r>
      <w:r w:rsidR="00214556">
        <w:t>documentation</w:t>
      </w:r>
      <w:r>
        <w:t xml:space="preserve"> of my findings. This was stored on a </w:t>
      </w:r>
      <w:r w:rsidR="00CC7381">
        <w:t>C</w:t>
      </w:r>
      <w:r>
        <w:t xml:space="preserve">onfluence page </w:t>
      </w:r>
      <w:commentRangeStart w:id="45"/>
      <w:del w:id="46" w:author="Raphael Salaja" w:date="2022-05-05T20:08:00Z">
        <w:r w:rsidDel="00165B08">
          <w:delText xml:space="preserve">which I could </w:delText>
        </w:r>
        <w:r w:rsidR="00214556" w:rsidDel="00165B08">
          <w:delText>create</w:delText>
        </w:r>
        <w:r w:rsidDel="00165B08">
          <w:delText xml:space="preserve"> a page on </w:delText>
        </w:r>
      </w:del>
      <w:ins w:id="47" w:author="Raphael Salaja" w:date="2022-05-05T20:08:00Z">
        <w:r w:rsidR="00165B08">
          <w:t xml:space="preserve"> </w:t>
        </w:r>
      </w:ins>
      <w:r>
        <w:t xml:space="preserve">for the </w:t>
      </w:r>
      <w:commentRangeEnd w:id="45"/>
      <w:r w:rsidR="00CC7381">
        <w:rPr>
          <w:rStyle w:val="CommentReference"/>
        </w:rPr>
        <w:commentReference w:id="45"/>
      </w:r>
      <w:r>
        <w:t xml:space="preserve">respective </w:t>
      </w:r>
      <w:r w:rsidR="00214556">
        <w:t>spike</w:t>
      </w:r>
      <w:r>
        <w:t xml:space="preserve">. </w:t>
      </w:r>
      <w:r w:rsidR="0030631B">
        <w:t xml:space="preserve">This took some time as I had to explain in detail the steps and reasoning for each of my actions. </w:t>
      </w:r>
      <w:r w:rsidR="00215867">
        <w:fldChar w:fldCharType="begin"/>
      </w:r>
      <w:r w:rsidR="00215867">
        <w:instrText xml:space="preserve"> REF _Ref102388092 \h </w:instrText>
      </w:r>
      <w:r w:rsidR="00215867">
        <w:fldChar w:fldCharType="separate"/>
      </w:r>
      <w:r w:rsidR="00215867">
        <w:t xml:space="preserve">Figure </w:t>
      </w:r>
      <w:r w:rsidR="00215867">
        <w:rPr>
          <w:noProof/>
        </w:rPr>
        <w:t>5</w:t>
      </w:r>
      <w:r w:rsidR="00215867">
        <w:fldChar w:fldCharType="end"/>
      </w:r>
      <w:r w:rsidR="00215867">
        <w:t xml:space="preserve"> shows a snapshot of the </w:t>
      </w:r>
      <w:r w:rsidR="00CC7381">
        <w:t>C</w:t>
      </w:r>
      <w:r w:rsidR="00215867">
        <w:t>onfluence page that I worked on.</w:t>
      </w:r>
    </w:p>
    <w:p w14:paraId="4922F524" w14:textId="77777777" w:rsidR="00215867" w:rsidRDefault="00215867" w:rsidP="00215867">
      <w:pPr>
        <w:keepNext/>
      </w:pPr>
      <w:r>
        <w:rPr>
          <w:noProof/>
        </w:rPr>
        <w:drawing>
          <wp:inline distT="0" distB="0" distL="0" distR="0" wp14:anchorId="724BBFE7" wp14:editId="77DCBDF8">
            <wp:extent cx="6645910" cy="2746375"/>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645910" cy="2746375"/>
                    </a:xfrm>
                    <a:prstGeom prst="rect">
                      <a:avLst/>
                    </a:prstGeom>
                    <a:noFill/>
                    <a:ln>
                      <a:noFill/>
                    </a:ln>
                  </pic:spPr>
                </pic:pic>
              </a:graphicData>
            </a:graphic>
          </wp:inline>
        </w:drawing>
      </w:r>
    </w:p>
    <w:p w14:paraId="796013E0" w14:textId="0ABC27D9" w:rsidR="00215867" w:rsidRDefault="00215867" w:rsidP="006C4768">
      <w:pPr>
        <w:pStyle w:val="Quote"/>
      </w:pPr>
      <w:bookmarkStart w:id="48" w:name="_Ref102388092"/>
      <w:bookmarkStart w:id="49" w:name="_Toc102388458"/>
      <w:bookmarkStart w:id="50" w:name="_Toc102388630"/>
      <w:r>
        <w:t xml:space="preserve">Figure </w:t>
      </w:r>
      <w:r w:rsidR="008B7893">
        <w:fldChar w:fldCharType="begin"/>
      </w:r>
      <w:r w:rsidR="008B7893">
        <w:instrText xml:space="preserve"> SEQ Figure \* ARABIC </w:instrText>
      </w:r>
      <w:r w:rsidR="008B7893">
        <w:fldChar w:fldCharType="separate"/>
      </w:r>
      <w:r>
        <w:rPr>
          <w:noProof/>
        </w:rPr>
        <w:t>5</w:t>
      </w:r>
      <w:r w:rsidR="008B7893">
        <w:rPr>
          <w:noProof/>
        </w:rPr>
        <w:fldChar w:fldCharType="end"/>
      </w:r>
      <w:bookmarkEnd w:id="48"/>
      <w:r>
        <w:t xml:space="preserve">: Snippet of </w:t>
      </w:r>
      <w:r w:rsidR="00CC7381">
        <w:t>t</w:t>
      </w:r>
      <w:r>
        <w:t>he Confluence Spike Page</w:t>
      </w:r>
      <w:bookmarkEnd w:id="49"/>
      <w:bookmarkEnd w:id="50"/>
    </w:p>
    <w:p w14:paraId="62E4FD70" w14:textId="29534D52" w:rsidR="00CB4D26" w:rsidRPr="00AB219E" w:rsidRDefault="00417DA7" w:rsidP="00983301">
      <w:r>
        <w:t xml:space="preserve">I had to book </w:t>
      </w:r>
      <w:r w:rsidR="00214556">
        <w:t>a meeting</w:t>
      </w:r>
      <w:r>
        <w:t xml:space="preserve"> with my </w:t>
      </w:r>
      <w:commentRangeStart w:id="51"/>
      <w:r w:rsidR="004956EF" w:rsidRPr="004956EF">
        <w:t xml:space="preserve">Product Owner </w:t>
      </w:r>
      <w:commentRangeEnd w:id="51"/>
      <w:r w:rsidR="00CC7381">
        <w:rPr>
          <w:rStyle w:val="CommentReference"/>
        </w:rPr>
        <w:commentReference w:id="51"/>
      </w:r>
      <w:r w:rsidR="004956EF">
        <w:t>(</w:t>
      </w:r>
      <w:r>
        <w:t>PO</w:t>
      </w:r>
      <w:r w:rsidR="004956EF">
        <w:t xml:space="preserve">) </w:t>
      </w:r>
      <w:r w:rsidR="00214556">
        <w:t>to</w:t>
      </w:r>
      <w:r>
        <w:t xml:space="preserve"> discuss</w:t>
      </w:r>
      <w:r w:rsidR="004956EF">
        <w:t xml:space="preserve"> the outcome of my spike</w:t>
      </w:r>
      <w:r>
        <w:t xml:space="preserve">. This is known as the </w:t>
      </w:r>
      <w:r w:rsidR="00214556">
        <w:t>review</w:t>
      </w:r>
      <w:r>
        <w:t xml:space="preserve"> process. At first there </w:t>
      </w:r>
      <w:r w:rsidR="00CC7381">
        <w:t>were</w:t>
      </w:r>
      <w:r>
        <w:t xml:space="preserve"> a lot of comments and changes that had to be made to the </w:t>
      </w:r>
      <w:r w:rsidR="004956EF">
        <w:t>spike</w:t>
      </w:r>
      <w:r>
        <w:t xml:space="preserve">. This was because there was some missing information that was critical to the </w:t>
      </w:r>
      <w:r w:rsidR="00214556">
        <w:t>investigation</w:t>
      </w:r>
      <w:r>
        <w:t xml:space="preserve">. Due to my lack of </w:t>
      </w:r>
      <w:r w:rsidR="00983301">
        <w:t>experience,</w:t>
      </w:r>
      <w:r>
        <w:t xml:space="preserve"> I did not know that these were needed. </w:t>
      </w:r>
      <w:commentRangeStart w:id="52"/>
      <w:r>
        <w:t xml:space="preserve">This led </w:t>
      </w:r>
      <w:ins w:id="53" w:author="Raphael Salaja" w:date="2022-05-05T20:07:00Z">
        <w:r w:rsidR="00165B08">
          <w:t xml:space="preserve">me </w:t>
        </w:r>
      </w:ins>
      <w:r>
        <w:t xml:space="preserve">to </w:t>
      </w:r>
      <w:r w:rsidR="004956EF">
        <w:t xml:space="preserve">have </w:t>
      </w:r>
      <w:commentRangeEnd w:id="52"/>
      <w:r w:rsidR="00CC7381">
        <w:rPr>
          <w:rStyle w:val="CommentReference"/>
        </w:rPr>
        <w:commentReference w:id="52"/>
      </w:r>
      <w:r w:rsidR="004956EF">
        <w:t>consistent</w:t>
      </w:r>
      <w:r>
        <w:t xml:space="preserve"> back and </w:t>
      </w:r>
      <w:r w:rsidR="00214556">
        <w:t>forth</w:t>
      </w:r>
      <w:r>
        <w:t xml:space="preserve"> with my PO about the relevant issues. After </w:t>
      </w:r>
      <w:r w:rsidR="004956EF">
        <w:t>some discussion</w:t>
      </w:r>
      <w:r>
        <w:t xml:space="preserve"> and </w:t>
      </w:r>
      <w:r w:rsidR="00214556">
        <w:t>debate</w:t>
      </w:r>
      <w:r>
        <w:t xml:space="preserve"> we </w:t>
      </w:r>
      <w:r w:rsidR="00214556">
        <w:t>were</w:t>
      </w:r>
      <w:r>
        <w:t xml:space="preserve"> ablet </w:t>
      </w:r>
      <w:r w:rsidR="00531C81">
        <w:t>t</w:t>
      </w:r>
      <w:r>
        <w:t xml:space="preserve">o settle </w:t>
      </w:r>
      <w:r w:rsidR="00214556">
        <w:t>on a</w:t>
      </w:r>
      <w:r>
        <w:t xml:space="preserve"> valid and full confluence page with all the necessary </w:t>
      </w:r>
      <w:r w:rsidR="00CB4D26">
        <w:t>information</w:t>
      </w:r>
      <w:r>
        <w:t xml:space="preserve"> about the spike. </w:t>
      </w:r>
      <w:bookmarkStart w:id="54" w:name="_Toc94516110"/>
      <w:r w:rsidR="004956EF">
        <w:t>I was then able to close off the issue on the Jira page and hand in the spike which was a great achievement for me.</w:t>
      </w:r>
    </w:p>
    <w:p w14:paraId="73C5841F" w14:textId="77777777" w:rsidR="006C4768" w:rsidRDefault="006C4768">
      <w:pPr>
        <w:spacing w:line="259" w:lineRule="auto"/>
        <w:jc w:val="left"/>
        <w:rPr>
          <w:rFonts w:ascii="Arial" w:eastAsiaTheme="majorEastAsia" w:hAnsi="Arial" w:cstheme="majorBidi"/>
          <w:b/>
          <w:color w:val="000000" w:themeColor="text1"/>
          <w:szCs w:val="32"/>
        </w:rPr>
      </w:pPr>
      <w:bookmarkStart w:id="55" w:name="_Toc102330736"/>
      <w:bookmarkStart w:id="56" w:name="_Toc102388493"/>
      <w:bookmarkStart w:id="57" w:name="_Toc102388739"/>
      <w:r>
        <w:br w:type="page"/>
      </w:r>
    </w:p>
    <w:p w14:paraId="5036CDAD" w14:textId="28CDA1D0" w:rsidR="00927B96" w:rsidRPr="00927B96" w:rsidRDefault="00AD142B" w:rsidP="00983301">
      <w:pPr>
        <w:pStyle w:val="Heading1"/>
      </w:pPr>
      <w:r w:rsidRPr="00AD142B">
        <w:lastRenderedPageBreak/>
        <w:t>Challenges</w:t>
      </w:r>
      <w:bookmarkStart w:id="58" w:name="_Toc94516111"/>
      <w:bookmarkEnd w:id="54"/>
      <w:bookmarkEnd w:id="55"/>
      <w:bookmarkEnd w:id="56"/>
      <w:bookmarkEnd w:id="57"/>
    </w:p>
    <w:p w14:paraId="126FCD52" w14:textId="0333EFDB" w:rsidR="002D40B8" w:rsidRPr="002D40B8" w:rsidRDefault="00F43753" w:rsidP="007E3625">
      <w:r>
        <w:t xml:space="preserve">The </w:t>
      </w:r>
      <w:commentRangeStart w:id="59"/>
      <w:r>
        <w:t>challenge</w:t>
      </w:r>
      <w:ins w:id="60" w:author="Raphael Salaja" w:date="2022-05-05T20:06:00Z">
        <w:r w:rsidR="00165B08">
          <w:t>s</w:t>
        </w:r>
      </w:ins>
      <w:del w:id="61" w:author="Raphael Salaja" w:date="2022-05-05T20:06:00Z">
        <w:r w:rsidDel="00165B08">
          <w:delText>d</w:delText>
        </w:r>
      </w:del>
      <w:r>
        <w:t xml:space="preserve"> </w:t>
      </w:r>
      <w:commentRangeEnd w:id="59"/>
      <w:r w:rsidR="00CC7381">
        <w:rPr>
          <w:rStyle w:val="CommentReference"/>
        </w:rPr>
        <w:commentReference w:id="59"/>
      </w:r>
      <w:r>
        <w:t xml:space="preserve">that I faced during my placement </w:t>
      </w:r>
      <w:r w:rsidR="00954000">
        <w:t xml:space="preserve">came in many shapes in forms. </w:t>
      </w:r>
      <w:r w:rsidR="00D1681D" w:rsidRPr="00D1681D">
        <w:t xml:space="preserve">Some of the difficulties I encountered were mostly incidental in nature. For example, the primary issue I encountered when working on the spike was waiting for other team members to complete their spike, which was tied to ours. This was a </w:t>
      </w:r>
      <w:commentRangeStart w:id="62"/>
      <w:del w:id="63" w:author="Raphael Salaja" w:date="2022-05-05T20:06:00Z">
        <w:r w:rsidR="00D1681D" w:rsidRPr="00D1681D" w:rsidDel="00165B08">
          <w:delText xml:space="preserve">stumbling </w:delText>
        </w:r>
      </w:del>
      <w:commentRangeEnd w:id="62"/>
      <w:ins w:id="64" w:author="Raphael Salaja" w:date="2022-05-05T20:06:00Z">
        <w:r w:rsidR="00165B08">
          <w:t>blocking</w:t>
        </w:r>
        <w:r w:rsidR="00165B08" w:rsidRPr="00D1681D">
          <w:t xml:space="preserve"> </w:t>
        </w:r>
      </w:ins>
      <w:r w:rsidR="00CC7381">
        <w:rPr>
          <w:rStyle w:val="CommentReference"/>
        </w:rPr>
        <w:commentReference w:id="62"/>
      </w:r>
      <w:r w:rsidR="00D1681D" w:rsidRPr="00D1681D">
        <w:t xml:space="preserve">issue that prevented me and my team from completing a specific piece of work. We dealt with this by temporarily blocking off the spike due to the </w:t>
      </w:r>
      <w:r w:rsidR="00D1681D">
        <w:t>issue being out of our</w:t>
      </w:r>
      <w:r w:rsidR="00D1681D" w:rsidRPr="00D1681D">
        <w:t xml:space="preserve"> control.</w:t>
      </w:r>
    </w:p>
    <w:p w14:paraId="47E5C460" w14:textId="68D551D1" w:rsidR="000354FD" w:rsidRDefault="000354FD" w:rsidP="007E3625">
      <w:r w:rsidRPr="000354FD">
        <w:t xml:space="preserve">Another issue I faced was adjusting to the new environment in which I would be working. This new environment is being developed mostly </w:t>
      </w:r>
      <w:r w:rsidR="006C4768" w:rsidRPr="000354FD">
        <w:t>using</w:t>
      </w:r>
      <w:r w:rsidRPr="000354FD">
        <w:t xml:space="preserve"> virtual machines, with much of the work being done through the command line. I overcome this obstacle by asking my co-workers questions about how to do specific jobs, as well as asking them to walk me through the configuration of virtual machines and other software that I was unfamiliar with. This offered me a better knowledge of the new workplace, the tools I would be working with, and it allowed me to engage with and get to know my team mates better.</w:t>
      </w:r>
    </w:p>
    <w:p w14:paraId="008BF348" w14:textId="552B7446" w:rsidR="007E3625" w:rsidRDefault="007E3625" w:rsidP="007E3625">
      <w:bookmarkStart w:id="65" w:name="_Toc102330737"/>
      <w:r w:rsidRPr="007E3625">
        <w:t xml:space="preserve">Understanding a spike related to the setting of a web proxy was a significant challenge for me. The specifics of the spike were that we should look at how to obtain cloud information on which </w:t>
      </w:r>
      <w:commentRangeStart w:id="66"/>
      <w:r w:rsidRPr="007E3625">
        <w:t xml:space="preserve">Domain Coordinator </w:t>
      </w:r>
      <w:commentRangeEnd w:id="66"/>
      <w:r w:rsidR="00CC7381">
        <w:rPr>
          <w:rStyle w:val="CommentReference"/>
        </w:rPr>
        <w:commentReference w:id="66"/>
      </w:r>
      <w:r w:rsidRPr="007E3625">
        <w:t xml:space="preserve">standalone is running. This work presented some difficulties for me due to my lack of knowledge with cloud technology. However, this compelled me to persevere because it was a brand-new area of software in which I would be </w:t>
      </w:r>
      <w:commentRangeStart w:id="67"/>
      <w:del w:id="68" w:author="Raphael Salaja" w:date="2022-05-05T20:01:00Z">
        <w:r w:rsidRPr="007E3625" w:rsidDel="00053A64">
          <w:delText>dabbling</w:delText>
        </w:r>
      </w:del>
      <w:commentRangeEnd w:id="67"/>
      <w:ins w:id="69" w:author="Raphael Salaja" w:date="2022-05-05T20:01:00Z">
        <w:r w:rsidR="00053A64">
          <w:t xml:space="preserve"> </w:t>
        </w:r>
      </w:ins>
      <w:r w:rsidR="00CC7381">
        <w:rPr>
          <w:rStyle w:val="CommentReference"/>
        </w:rPr>
        <w:commentReference w:id="67"/>
      </w:r>
      <w:ins w:id="70" w:author="Raphael Salaja" w:date="2022-05-05T20:01:00Z">
        <w:r w:rsidR="00053A64">
          <w:t>dabbling in</w:t>
        </w:r>
      </w:ins>
      <w:r w:rsidRPr="007E3625">
        <w:t>. This, in turn, would provide me with more knowledge on the subject in the future. I discussed this dilemma with my teammates, and they walked me through the process of comprehending the systems.</w:t>
      </w:r>
    </w:p>
    <w:p w14:paraId="46A5FBAC" w14:textId="564BFF36" w:rsidR="009A6D2E" w:rsidRDefault="009A6D2E" w:rsidP="00ED629F">
      <w:pPr>
        <w:rPr>
          <w:b/>
        </w:rPr>
      </w:pPr>
      <w:r w:rsidRPr="009A6D2E">
        <w:t>Furthermore, in my most recent sprint, I encountered a problem with the use of</w:t>
      </w:r>
      <w:r>
        <w:rPr>
          <w:b/>
        </w:rPr>
        <w:t xml:space="preserve"> </w:t>
      </w:r>
      <w:r w:rsidRPr="009A6D2E">
        <w:t>.yaml files and associated systems. I was unfamiliar with working with</w:t>
      </w:r>
      <w:r>
        <w:rPr>
          <w:b/>
        </w:rPr>
        <w:t xml:space="preserve"> </w:t>
      </w:r>
      <w:r w:rsidRPr="009A6D2E">
        <w:t xml:space="preserve">.yaml files, so I had to conduct some web study to figure out how they worked. I ran into a problem that is frequent when working with these files: </w:t>
      </w:r>
      <w:commentRangeStart w:id="71"/>
      <w:r w:rsidRPr="009A6D2E">
        <w:t>correct indentation</w:t>
      </w:r>
      <w:commentRangeEnd w:id="71"/>
      <w:r w:rsidR="0036415D">
        <w:rPr>
          <w:rStyle w:val="CommentReference"/>
        </w:rPr>
        <w:commentReference w:id="71"/>
      </w:r>
      <w:r w:rsidRPr="009A6D2E">
        <w:t>.</w:t>
      </w:r>
      <w:ins w:id="72" w:author="Raphael Salaja" w:date="2022-05-05T20:03:00Z">
        <w:r w:rsidR="00513F4F">
          <w:t xml:space="preserve"> This Is due to </w:t>
        </w:r>
        <w:r w:rsidR="0060173D">
          <w:t>the syntax</w:t>
        </w:r>
        <w:r w:rsidR="00513F4F">
          <w:t xml:space="preserve"> of the </w:t>
        </w:r>
        <w:r w:rsidR="0060173D">
          <w:t>language</w:t>
        </w:r>
        <w:r w:rsidR="00513F4F">
          <w:t xml:space="preserve"> being </w:t>
        </w:r>
        <w:r w:rsidR="0060173D">
          <w:t>indentation sensitive.</w:t>
        </w:r>
      </w:ins>
      <w:r w:rsidRPr="009A6D2E">
        <w:t xml:space="preserve"> After realizing how critical this was, I was able to rewrite my code and solve my difficulties.</w:t>
      </w:r>
    </w:p>
    <w:p w14:paraId="4CD3F6E0" w14:textId="77777777" w:rsidR="009A6D2E" w:rsidRDefault="009A6D2E">
      <w:pPr>
        <w:spacing w:line="259" w:lineRule="auto"/>
        <w:jc w:val="left"/>
      </w:pPr>
      <w:r>
        <w:rPr>
          <w:b/>
        </w:rPr>
        <w:br w:type="page"/>
      </w:r>
    </w:p>
    <w:p w14:paraId="153DD912" w14:textId="045832EA" w:rsidR="00927B96" w:rsidRDefault="00CB4D26" w:rsidP="00983301">
      <w:pPr>
        <w:pStyle w:val="Heading1"/>
      </w:pPr>
      <w:bookmarkStart w:id="73" w:name="_Toc102388494"/>
      <w:bookmarkStart w:id="74" w:name="_Toc102388740"/>
      <w:r>
        <w:lastRenderedPageBreak/>
        <w:t>Skill Development</w:t>
      </w:r>
      <w:bookmarkEnd w:id="65"/>
      <w:bookmarkEnd w:id="73"/>
      <w:bookmarkEnd w:id="74"/>
    </w:p>
    <w:p w14:paraId="16B495B4" w14:textId="4BC44B7D" w:rsidR="006133F1" w:rsidRPr="006133F1" w:rsidRDefault="00A22CA9" w:rsidP="0018189D">
      <w:r>
        <w:t xml:space="preserve">As a software developer, you must be able to adapt and evolve </w:t>
      </w:r>
      <w:r w:rsidR="00A93CF4">
        <w:t xml:space="preserve">consistently with the rapid development of new technologies. When I started my </w:t>
      </w:r>
      <w:r w:rsidR="0036415D">
        <w:t>placement,</w:t>
      </w:r>
      <w:r w:rsidR="00A93CF4">
        <w:t xml:space="preserve"> I was met with the </w:t>
      </w:r>
      <w:r w:rsidR="004F5EF3">
        <w:t>same</w:t>
      </w:r>
      <w:r w:rsidR="00A93CF4">
        <w:t xml:space="preserve"> objective to learn and </w:t>
      </w:r>
      <w:r w:rsidR="004F5EF3">
        <w:t xml:space="preserve">acquire new skills while still being able to complete and engage in the </w:t>
      </w:r>
      <w:r w:rsidR="00DC58DF">
        <w:t xml:space="preserve">team </w:t>
      </w:r>
      <w:r w:rsidR="004F5EF3">
        <w:t>sprints</w:t>
      </w:r>
      <w:r w:rsidR="00DC58DF">
        <w:t>. In this section</w:t>
      </w:r>
      <w:r w:rsidR="0036415D">
        <w:t>,</w:t>
      </w:r>
      <w:r w:rsidR="00DC58DF">
        <w:t xml:space="preserve"> I will explain and outline the new skills and technologies that I learned and acquired.</w:t>
      </w:r>
    </w:p>
    <w:p w14:paraId="22A86302" w14:textId="62E07B91" w:rsidR="0018189D" w:rsidRDefault="00CF5400" w:rsidP="0018189D">
      <w:pPr>
        <w:rPr>
          <w:b/>
          <w:bCs/>
        </w:rPr>
      </w:pPr>
      <w:bookmarkStart w:id="75" w:name="_Toc102330739"/>
      <w:ins w:id="76" w:author="Raphael Salaja" w:date="2022-05-05T19:56:00Z">
        <w:r>
          <w:t xml:space="preserve">The first tool that I will talk about is </w:t>
        </w:r>
      </w:ins>
      <w:commentRangeStart w:id="77"/>
      <w:r w:rsidR="0018189D" w:rsidRPr="0018189D">
        <w:t>Gerrit</w:t>
      </w:r>
      <w:del w:id="78" w:author="Raphael Salaja" w:date="2022-05-05T19:56:00Z">
        <w:r w:rsidR="0018189D" w:rsidRPr="0018189D" w:rsidDel="00CF5400">
          <w:delText xml:space="preserve"> was one such tool</w:delText>
        </w:r>
        <w:commentRangeEnd w:id="77"/>
        <w:r w:rsidR="00CD4716" w:rsidDel="00CF5400">
          <w:rPr>
            <w:rStyle w:val="CommentReference"/>
          </w:rPr>
          <w:commentReference w:id="77"/>
        </w:r>
      </w:del>
      <w:r w:rsidR="0018189D" w:rsidRPr="0018189D">
        <w:t xml:space="preserve">. Gerrit is a web-based team code collaboration tool that is free to use. A team of software engineers can use a Web browser to accept or reject each other's revisions to their source code. It is tightly integrated with Git, a distributed version control system. This technique was </w:t>
      </w:r>
      <w:r w:rsidR="00CD4716" w:rsidRPr="0018189D">
        <w:t>like</w:t>
      </w:r>
      <w:r w:rsidR="0018189D" w:rsidRPr="0018189D">
        <w:t xml:space="preserve"> git, but it placed a larger focus on code review and ensuring that the code on the master is complete and functional code.</w:t>
      </w:r>
    </w:p>
    <w:bookmarkEnd w:id="75"/>
    <w:p w14:paraId="1774C0B4" w14:textId="3B59E727" w:rsidR="006133F1" w:rsidRDefault="00975170" w:rsidP="0018189D">
      <w:r>
        <w:t xml:space="preserve">Another </w:t>
      </w:r>
      <w:r w:rsidR="006133F1">
        <w:t>technology</w:t>
      </w:r>
      <w:r>
        <w:t xml:space="preserve"> that I </w:t>
      </w:r>
      <w:r w:rsidR="006133F1">
        <w:t>had</w:t>
      </w:r>
      <w:r>
        <w:t xml:space="preserve"> to learn was </w:t>
      </w:r>
      <w:r w:rsidR="006133F1">
        <w:t>Kubernetes</w:t>
      </w:r>
      <w:r>
        <w:t xml:space="preserve">. </w:t>
      </w:r>
      <w:r w:rsidRPr="00975170">
        <w:t>Kubernetes is an open-source container orchestration system for automating software deployment, scaling, and management. Google originally designed Kubernetes, but the Cloud Native Computing Foundation now maintains the project.</w:t>
      </w:r>
      <w:r>
        <w:t xml:space="preserve"> This was </w:t>
      </w:r>
      <w:r w:rsidR="00CD4716">
        <w:t xml:space="preserve">a </w:t>
      </w:r>
      <w:r w:rsidR="006133F1">
        <w:t>technology</w:t>
      </w:r>
      <w:r>
        <w:t xml:space="preserve"> that I was highly unfamiliar with due to me not having any cloud </w:t>
      </w:r>
      <w:r w:rsidR="006133F1">
        <w:t>experience</w:t>
      </w:r>
      <w:r w:rsidR="00CD4716">
        <w:t>. T</w:t>
      </w:r>
      <w:r>
        <w:t xml:space="preserve">his did not stop me </w:t>
      </w:r>
      <w:r w:rsidR="00531C81">
        <w:t>from</w:t>
      </w:r>
      <w:r>
        <w:t xml:space="preserve"> learning </w:t>
      </w:r>
      <w:r w:rsidR="00CD4716">
        <w:t xml:space="preserve">about </w:t>
      </w:r>
      <w:r w:rsidR="006133F1">
        <w:t>it</w:t>
      </w:r>
      <w:r>
        <w:t xml:space="preserve"> in </w:t>
      </w:r>
      <w:r w:rsidR="006133F1">
        <w:t>detail</w:t>
      </w:r>
      <w:r w:rsidR="00CD4716">
        <w:t xml:space="preserve"> and with</w:t>
      </w:r>
      <w:r>
        <w:t xml:space="preserve"> the </w:t>
      </w:r>
      <w:r w:rsidR="006133F1">
        <w:t>help of my colleagues,</w:t>
      </w:r>
      <w:r>
        <w:t xml:space="preserve"> I was able to grasp it</w:t>
      </w:r>
      <w:r w:rsidR="002D40B8">
        <w:t>.</w:t>
      </w:r>
    </w:p>
    <w:p w14:paraId="1EE7F875" w14:textId="75E23120" w:rsidR="00560AA5" w:rsidRDefault="00823CB2" w:rsidP="00560AA5">
      <w:r>
        <w:t xml:space="preserve">Software developers usually engage in an Agile workflow. There are many tools that help accommodate this flow. One common tool used in large industries is </w:t>
      </w:r>
      <w:r w:rsidRPr="00823CB2">
        <w:t>Jira</w:t>
      </w:r>
      <w:r>
        <w:t>.</w:t>
      </w:r>
      <w:r w:rsidR="005105DC">
        <w:t xml:space="preserve"> </w:t>
      </w:r>
      <w:ins w:id="79" w:author="Raphael Salaja" w:date="2022-05-05T19:55:00Z">
        <w:r w:rsidR="00CF5400">
          <w:fldChar w:fldCharType="begin"/>
        </w:r>
        <w:r w:rsidR="00CF5400">
          <w:instrText xml:space="preserve"> REF _Ref102387464 \h </w:instrText>
        </w:r>
      </w:ins>
      <w:r w:rsidR="00CF5400">
        <w:fldChar w:fldCharType="separate"/>
      </w:r>
      <w:ins w:id="80" w:author="Raphael Salaja" w:date="2022-05-05T19:55:00Z">
        <w:r w:rsidR="00CF5400">
          <w:t xml:space="preserve">Figure </w:t>
        </w:r>
        <w:r w:rsidR="00CF5400">
          <w:rPr>
            <w:noProof/>
          </w:rPr>
          <w:t>6</w:t>
        </w:r>
        <w:r w:rsidR="00CF5400">
          <w:fldChar w:fldCharType="end"/>
        </w:r>
        <w:r w:rsidR="00CF5400">
          <w:t xml:space="preserve"> </w:t>
        </w:r>
      </w:ins>
      <w:commentRangeStart w:id="81"/>
      <w:del w:id="82" w:author="Raphael Salaja" w:date="2022-05-05T19:54:00Z">
        <w:r w:rsidR="005105DC" w:rsidDel="00CF5400">
          <w:fldChar w:fldCharType="begin"/>
        </w:r>
        <w:r w:rsidR="005105DC" w:rsidDel="00CF5400">
          <w:delInstrText xml:space="preserve"> REF _Ref102387464 \h </w:delInstrText>
        </w:r>
        <w:r w:rsidR="005105DC" w:rsidDel="00CF5400">
          <w:fldChar w:fldCharType="separate"/>
        </w:r>
        <w:r w:rsidR="005105DC" w:rsidDel="00CF5400">
          <w:delText xml:space="preserve">Figure </w:delText>
        </w:r>
        <w:r w:rsidR="005105DC" w:rsidDel="00CF5400">
          <w:rPr>
            <w:noProof/>
          </w:rPr>
          <w:delText>2</w:delText>
        </w:r>
        <w:r w:rsidR="005105DC" w:rsidDel="00CF5400">
          <w:fldChar w:fldCharType="end"/>
        </w:r>
        <w:commentRangeEnd w:id="81"/>
        <w:r w:rsidR="00CD4716" w:rsidDel="00CF5400">
          <w:rPr>
            <w:rStyle w:val="CommentReference"/>
          </w:rPr>
          <w:commentReference w:id="81"/>
        </w:r>
        <w:r w:rsidR="005105DC" w:rsidDel="00CF5400">
          <w:delText xml:space="preserve"> </w:delText>
        </w:r>
      </w:del>
      <w:r w:rsidR="005105DC">
        <w:t xml:space="preserve">below shows </w:t>
      </w:r>
      <w:r w:rsidR="00560AA5">
        <w:t>an example of a story on the Team’s Jira page.</w:t>
      </w:r>
    </w:p>
    <w:p w14:paraId="769AC98F" w14:textId="2622C4E3" w:rsidR="005105DC" w:rsidRDefault="005105DC" w:rsidP="00560AA5">
      <w:pPr>
        <w:keepNext/>
        <w:jc w:val="center"/>
      </w:pPr>
      <w:r>
        <w:rPr>
          <w:noProof/>
        </w:rPr>
        <w:drawing>
          <wp:inline distT="0" distB="0" distL="0" distR="0" wp14:anchorId="0B68E351" wp14:editId="44695FCA">
            <wp:extent cx="4939541" cy="3077210"/>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a:picLocks noChangeAspect="1" noChangeArrowheads="1"/>
                    </pic:cNvPicPr>
                  </pic:nvPicPr>
                  <pic:blipFill rotWithShape="1">
                    <a:blip r:embed="rId22">
                      <a:extLst>
                        <a:ext uri="{28A0092B-C50C-407E-A947-70E740481C1C}">
                          <a14:useLocalDpi xmlns:a14="http://schemas.microsoft.com/office/drawing/2010/main" val="0"/>
                        </a:ext>
                      </a:extLst>
                    </a:blip>
                    <a:srcRect l="860" t="2933" r="1825" b="1610"/>
                    <a:stretch/>
                  </pic:blipFill>
                  <pic:spPr bwMode="auto">
                    <a:xfrm>
                      <a:off x="0" y="0"/>
                      <a:ext cx="4969851" cy="3096092"/>
                    </a:xfrm>
                    <a:prstGeom prst="rect">
                      <a:avLst/>
                    </a:prstGeom>
                    <a:noFill/>
                    <a:ln>
                      <a:noFill/>
                    </a:ln>
                    <a:extLst>
                      <a:ext uri="{53640926-AAD7-44D8-BBD7-CCE9431645EC}">
                        <a14:shadowObscured xmlns:a14="http://schemas.microsoft.com/office/drawing/2010/main"/>
                      </a:ext>
                    </a:extLst>
                  </pic:spPr>
                </pic:pic>
              </a:graphicData>
            </a:graphic>
          </wp:inline>
        </w:drawing>
      </w:r>
    </w:p>
    <w:p w14:paraId="77634715" w14:textId="68A5467A" w:rsidR="005105DC" w:rsidRDefault="005105DC" w:rsidP="005105DC">
      <w:pPr>
        <w:pStyle w:val="Quote"/>
      </w:pPr>
      <w:bookmarkStart w:id="83" w:name="_Ref102387464"/>
      <w:bookmarkStart w:id="84" w:name="_Toc102388459"/>
      <w:bookmarkStart w:id="85" w:name="_Toc102388631"/>
      <w:r>
        <w:t xml:space="preserve">Figure </w:t>
      </w:r>
      <w:r w:rsidR="008B7893">
        <w:fldChar w:fldCharType="begin"/>
      </w:r>
      <w:r w:rsidR="008B7893">
        <w:instrText xml:space="preserve"> SEQ Figure \* ARABIC </w:instrText>
      </w:r>
      <w:r w:rsidR="008B7893">
        <w:fldChar w:fldCharType="separate"/>
      </w:r>
      <w:r w:rsidR="00215867">
        <w:rPr>
          <w:noProof/>
        </w:rPr>
        <w:t>6</w:t>
      </w:r>
      <w:r w:rsidR="008B7893">
        <w:rPr>
          <w:noProof/>
        </w:rPr>
        <w:fldChar w:fldCharType="end"/>
      </w:r>
      <w:bookmarkEnd w:id="83"/>
      <w:r>
        <w:t>: A Story on Team's The Jira Page</w:t>
      </w:r>
      <w:bookmarkEnd w:id="84"/>
      <w:bookmarkEnd w:id="85"/>
    </w:p>
    <w:p w14:paraId="715C9EC9" w14:textId="77777777" w:rsidR="00CD4716" w:rsidRDefault="00CD4716">
      <w:pPr>
        <w:spacing w:line="259" w:lineRule="auto"/>
        <w:jc w:val="left"/>
      </w:pPr>
      <w:r>
        <w:br w:type="page"/>
      </w:r>
    </w:p>
    <w:p w14:paraId="36A6C463" w14:textId="772B361D" w:rsidR="00823CB2" w:rsidRDefault="00823CB2" w:rsidP="0018189D">
      <w:commentRangeStart w:id="86"/>
      <w:r>
        <w:lastRenderedPageBreak/>
        <w:t xml:space="preserve">Jira </w:t>
      </w:r>
      <w:del w:id="87" w:author="Raphael Salaja" w:date="2022-05-05T19:54:00Z">
        <w:r w:rsidRPr="00823CB2" w:rsidDel="00CF5400">
          <w:delText xml:space="preserve">Software </w:delText>
        </w:r>
        <w:commentRangeEnd w:id="86"/>
        <w:r w:rsidR="00CD4716" w:rsidDel="00CF5400">
          <w:rPr>
            <w:rStyle w:val="CommentReference"/>
          </w:rPr>
          <w:commentReference w:id="86"/>
        </w:r>
      </w:del>
      <w:r w:rsidRPr="00823CB2">
        <w:t>is part of a suite of solutions meant to assist teams of all sizes manage their workloads. Jira was initially intended to be a bug and problem tracker. But now, Jira has matured into a strong task management platform for many types of use cases, from requirements and test case management to agile software development.</w:t>
      </w:r>
      <w:r>
        <w:t xml:space="preserve"> With this tool we were able to keep track of spikes and see which spikes needed more help or tasks that could be closed off and submitted.</w:t>
      </w:r>
    </w:p>
    <w:p w14:paraId="0C575261" w14:textId="21A45AFA" w:rsidR="0054748A" w:rsidRDefault="006A0F60" w:rsidP="00823CB2">
      <w:r w:rsidRPr="006A0F60">
        <w:t xml:space="preserve">The ability to operate in a team is something that will remain with me for a long time. Because most things are created as a team, </w:t>
      </w:r>
      <w:r w:rsidR="00CD4716">
        <w:t xml:space="preserve">and </w:t>
      </w:r>
      <w:r w:rsidRPr="006A0F60">
        <w:t xml:space="preserve">teamwork is essential in growth. My </w:t>
      </w:r>
      <w:commentRangeStart w:id="88"/>
      <w:del w:id="89" w:author="Raphael Salaja" w:date="2022-05-05T19:53:00Z">
        <w:r w:rsidRPr="006A0F60" w:rsidDel="00CF5400">
          <w:delText xml:space="preserve">crew </w:delText>
        </w:r>
      </w:del>
      <w:commentRangeEnd w:id="88"/>
      <w:ins w:id="90" w:author="Raphael Salaja" w:date="2022-05-05T19:53:00Z">
        <w:r w:rsidR="00CF5400">
          <w:t>team</w:t>
        </w:r>
        <w:r w:rsidR="00CF5400" w:rsidRPr="006A0F60">
          <w:t xml:space="preserve"> </w:t>
        </w:r>
      </w:ins>
      <w:r w:rsidR="00690B36">
        <w:rPr>
          <w:rStyle w:val="CommentReference"/>
        </w:rPr>
        <w:commentReference w:id="88"/>
      </w:r>
      <w:r w:rsidRPr="006A0F60">
        <w:t xml:space="preserve">was also incredibly kind and considerate. We quickly became friends, which made it easier for me to blend in. One thing I'll remember is to always ask for </w:t>
      </w:r>
      <w:commentRangeStart w:id="91"/>
      <w:r w:rsidRPr="006A0F60">
        <w:t>assistance</w:t>
      </w:r>
      <w:commentRangeEnd w:id="91"/>
      <w:r w:rsidR="00690B36">
        <w:rPr>
          <w:rStyle w:val="CommentReference"/>
        </w:rPr>
        <w:commentReference w:id="91"/>
      </w:r>
      <w:r w:rsidRPr="006A0F60">
        <w:t>.</w:t>
      </w:r>
      <w:ins w:id="92" w:author="Raphael Salaja" w:date="2022-05-05T19:46:00Z">
        <w:r w:rsidR="0050054E">
          <w:t xml:space="preserve"> </w:t>
        </w:r>
      </w:ins>
      <w:del w:id="93" w:author="Raphael Salaja" w:date="2022-05-05T19:48:00Z">
        <w:r w:rsidRPr="006A0F60" w:rsidDel="00BB6D9C">
          <w:delText xml:space="preserve"> </w:delText>
        </w:r>
      </w:del>
      <w:r w:rsidRPr="006A0F60">
        <w:t>This is critical since it indicates that you want to get the solution quickly and don't want to squander the team's time, as time is the most valuable thing someone can have.</w:t>
      </w:r>
      <w:ins w:id="94" w:author="Raphael Salaja" w:date="2022-05-05T19:48:00Z">
        <w:r w:rsidR="00BB6D9C">
          <w:t xml:space="preserve"> </w:t>
        </w:r>
      </w:ins>
      <w:ins w:id="95" w:author="Raphael Salaja" w:date="2022-05-05T19:49:00Z">
        <w:r w:rsidR="00BB6D9C">
          <w:t xml:space="preserve">However. when asking for assistance, I learned that you must show evidence of work before asking for help. </w:t>
        </w:r>
      </w:ins>
      <w:ins w:id="96" w:author="Raphael Salaja" w:date="2022-05-05T19:50:00Z">
        <w:r w:rsidR="00BB6D9C">
          <w:t xml:space="preserve">You do not want to waste the time of your team members. </w:t>
        </w:r>
      </w:ins>
      <w:r w:rsidR="0054748A">
        <w:br w:type="page"/>
      </w:r>
    </w:p>
    <w:p w14:paraId="5F0B74FC" w14:textId="472E4421" w:rsidR="00CB4D26" w:rsidRDefault="00CB4D26" w:rsidP="00983301">
      <w:pPr>
        <w:pStyle w:val="Heading1"/>
      </w:pPr>
      <w:bookmarkStart w:id="97" w:name="_Toc102330743"/>
      <w:bookmarkStart w:id="98" w:name="_Toc102388495"/>
      <w:bookmarkStart w:id="99" w:name="_Toc102388741"/>
      <w:r>
        <w:lastRenderedPageBreak/>
        <w:t>Experience Retrospective</w:t>
      </w:r>
      <w:bookmarkEnd w:id="97"/>
      <w:bookmarkEnd w:id="98"/>
      <w:bookmarkEnd w:id="99"/>
    </w:p>
    <w:p w14:paraId="56CF2224" w14:textId="43B38A53" w:rsidR="006F1A83" w:rsidRDefault="007F1CB0" w:rsidP="007F1CB0">
      <w:r>
        <w:t>In this section</w:t>
      </w:r>
      <w:r w:rsidR="00690B36">
        <w:t>,</w:t>
      </w:r>
      <w:r>
        <w:t xml:space="preserve"> I </w:t>
      </w:r>
      <w:r w:rsidR="00690B36">
        <w:t>will analyse</w:t>
      </w:r>
      <w:r>
        <w:t xml:space="preserve"> </w:t>
      </w:r>
      <w:r w:rsidR="00D26A79">
        <w:t xml:space="preserve">my time spent in Ericsson in detail. I will do this by explaining each training area code that I partook </w:t>
      </w:r>
      <w:r w:rsidR="00690B36">
        <w:t>in a</w:t>
      </w:r>
      <w:r w:rsidR="00C83EC1">
        <w:t xml:space="preserve">nd </w:t>
      </w:r>
      <w:r w:rsidR="00D26A79">
        <w:t>outlining the type of activities that they entailed</w:t>
      </w:r>
      <w:r w:rsidR="00C83EC1">
        <w:t>. After this I will go</w:t>
      </w:r>
      <w:r w:rsidR="00435899">
        <w:t xml:space="preserve"> over how I will make use of this experience for my future endeavours.</w:t>
      </w:r>
      <w:r w:rsidR="000530AD">
        <w:t xml:space="preserve"> </w:t>
      </w:r>
      <w:r w:rsidR="006F1A83">
        <w:t xml:space="preserve">During my time on placement, I was tasked with reporting and documenting my working hours </w:t>
      </w:r>
      <w:r w:rsidR="00E3691E">
        <w:t>into</w:t>
      </w:r>
      <w:r w:rsidR="006F1A83">
        <w:t xml:space="preserve"> daily logs. </w:t>
      </w:r>
      <w:r w:rsidR="00E3691E">
        <w:fldChar w:fldCharType="begin"/>
      </w:r>
      <w:r w:rsidR="00E3691E">
        <w:instrText xml:space="preserve"> REF _Ref102380879 \h </w:instrText>
      </w:r>
      <w:r w:rsidR="00E3691E">
        <w:fldChar w:fldCharType="separate"/>
      </w:r>
      <w:r w:rsidR="00215867" w:rsidRPr="00E3691E">
        <w:t xml:space="preserve">Figure </w:t>
      </w:r>
      <w:r w:rsidR="00215867">
        <w:rPr>
          <w:noProof/>
        </w:rPr>
        <w:t>7</w:t>
      </w:r>
      <w:r w:rsidR="00E3691E">
        <w:fldChar w:fldCharType="end"/>
      </w:r>
      <w:r w:rsidR="00E3691E">
        <w:t xml:space="preserve"> below shows </w:t>
      </w:r>
      <w:r w:rsidR="00163656">
        <w:t>a chart of my time spent.</w:t>
      </w:r>
    </w:p>
    <w:p w14:paraId="255EE6C4" w14:textId="77777777" w:rsidR="00E3691E" w:rsidRDefault="005C74A0" w:rsidP="00832832">
      <w:pPr>
        <w:keepNext/>
        <w:jc w:val="center"/>
      </w:pPr>
      <w:r>
        <w:rPr>
          <w:noProof/>
        </w:rPr>
        <w:drawing>
          <wp:inline distT="0" distB="0" distL="0" distR="0" wp14:anchorId="14748E32" wp14:editId="17FB44F9">
            <wp:extent cx="5726551" cy="3975100"/>
            <wp:effectExtent l="0" t="0" r="0" b="0"/>
            <wp:docPr id="2" name="Chart 2">
              <a:extLst xmlns:a="http://schemas.openxmlformats.org/drawingml/2006/main">
                <a:ext uri="{FF2B5EF4-FFF2-40B4-BE49-F238E27FC236}">
                  <a16:creationId xmlns:a16="http://schemas.microsoft.com/office/drawing/2014/main" id="{0F4DF2F9-4627-4A16-B1F3-07AA9E9CA36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5593E14E" w14:textId="041A153C" w:rsidR="00CB4D26" w:rsidRPr="00E3691E" w:rsidRDefault="00E3691E" w:rsidP="00E3691E">
      <w:pPr>
        <w:pStyle w:val="Quote"/>
      </w:pPr>
      <w:bookmarkStart w:id="100" w:name="_Ref102380879"/>
      <w:bookmarkStart w:id="101" w:name="_Toc102388460"/>
      <w:bookmarkStart w:id="102" w:name="_Toc102388632"/>
      <w:r w:rsidRPr="00E3691E">
        <w:t xml:space="preserve">Figure </w:t>
      </w:r>
      <w:r w:rsidR="008B7893">
        <w:fldChar w:fldCharType="begin"/>
      </w:r>
      <w:r w:rsidR="008B7893">
        <w:instrText xml:space="preserve"> S</w:instrText>
      </w:r>
      <w:r w:rsidR="008B7893">
        <w:instrText xml:space="preserve">EQ Figure \* ARABIC </w:instrText>
      </w:r>
      <w:r w:rsidR="008B7893">
        <w:fldChar w:fldCharType="separate"/>
      </w:r>
      <w:r w:rsidR="00215867">
        <w:rPr>
          <w:noProof/>
        </w:rPr>
        <w:t>7</w:t>
      </w:r>
      <w:r w:rsidR="008B7893">
        <w:rPr>
          <w:noProof/>
        </w:rPr>
        <w:fldChar w:fldCharType="end"/>
      </w:r>
      <w:bookmarkEnd w:id="100"/>
      <w:r w:rsidRPr="00E3691E">
        <w:t>: Analysis of Daily Log Sheets</w:t>
      </w:r>
      <w:bookmarkEnd w:id="101"/>
      <w:bookmarkEnd w:id="102"/>
    </w:p>
    <w:p w14:paraId="2DA68F80" w14:textId="4A848658" w:rsidR="00220F91" w:rsidRDefault="00EE68E9" w:rsidP="00CF3DDE">
      <w:r w:rsidRPr="00983301">
        <w:t xml:space="preserve">From this chart we can see that the most dominant training area is business requirements. </w:t>
      </w:r>
      <w:r>
        <w:t xml:space="preserve">This could be the case because </w:t>
      </w:r>
      <w:r w:rsidRPr="00983301">
        <w:t xml:space="preserve">the product that my team was under was still in early development, this meant that </w:t>
      </w:r>
      <w:r w:rsidR="00705699">
        <w:t xml:space="preserve">there </w:t>
      </w:r>
      <w:r w:rsidRPr="00983301">
        <w:t>was more learning, training and workshops that needed to be done for us to understand</w:t>
      </w:r>
      <w:r w:rsidR="00705699">
        <w:t xml:space="preserve"> how to operate on the system</w:t>
      </w:r>
      <w:r w:rsidRPr="00983301">
        <w:t xml:space="preserve">. However, as the weeks </w:t>
      </w:r>
      <w:r w:rsidR="00690B36" w:rsidRPr="00983301">
        <w:t>progressed,</w:t>
      </w:r>
      <w:r w:rsidRPr="00983301">
        <w:t xml:space="preserve"> we can see that that figure started to </w:t>
      </w:r>
      <w:r w:rsidR="00690B36">
        <w:t>decrease</w:t>
      </w:r>
      <w:r w:rsidRPr="00983301">
        <w:t xml:space="preserve">, and architecture and development was higher. This was because the team started to take on more spikes that required coding and the team started to entrust me with more technical work. One downside of the experience however was the lack of testing I got to do, as we can see we did no </w:t>
      </w:r>
      <w:commentRangeStart w:id="103"/>
      <w:commentRangeStart w:id="104"/>
      <w:r w:rsidRPr="00983301">
        <w:t xml:space="preserve">testing </w:t>
      </w:r>
      <w:commentRangeEnd w:id="103"/>
      <w:r w:rsidR="00690B36">
        <w:rPr>
          <w:rStyle w:val="CommentReference"/>
        </w:rPr>
        <w:commentReference w:id="103"/>
      </w:r>
      <w:commentRangeEnd w:id="104"/>
      <w:r w:rsidR="0050054E">
        <w:rPr>
          <w:rStyle w:val="CommentReference"/>
        </w:rPr>
        <w:commentReference w:id="104"/>
      </w:r>
      <w:r w:rsidRPr="00983301">
        <w:t>at all. This could be down to the fact that the system required no testing and there was not enough code to warrant a testing regime.</w:t>
      </w:r>
      <w:r w:rsidR="00AC532C">
        <w:t xml:space="preserve"> Now </w:t>
      </w:r>
      <w:r w:rsidR="00C03358">
        <w:t xml:space="preserve">I will </w:t>
      </w:r>
      <w:r w:rsidR="00AC532C">
        <w:t xml:space="preserve">go into detail about </w:t>
      </w:r>
      <w:r w:rsidR="00C03358">
        <w:t xml:space="preserve">what each of the </w:t>
      </w:r>
      <w:r w:rsidR="00980614">
        <w:t xml:space="preserve">Training area codes relate to and what </w:t>
      </w:r>
      <w:commentRangeStart w:id="105"/>
      <w:r w:rsidR="00980614">
        <w:t xml:space="preserve">work I </w:t>
      </w:r>
      <w:del w:id="106" w:author="Raphael Salaja" w:date="2022-05-05T19:44:00Z">
        <w:r w:rsidR="00980614" w:rsidDel="0050054E">
          <w:delText>would have done</w:delText>
        </w:r>
      </w:del>
      <w:ins w:id="107" w:author="Raphael Salaja" w:date="2022-05-05T19:44:00Z">
        <w:r w:rsidR="0050054E">
          <w:t xml:space="preserve">did </w:t>
        </w:r>
      </w:ins>
      <w:r w:rsidR="00980614">
        <w:t xml:space="preserve"> </w:t>
      </w:r>
      <w:commentRangeEnd w:id="105"/>
      <w:r w:rsidR="00E61F1F">
        <w:rPr>
          <w:rStyle w:val="CommentReference"/>
        </w:rPr>
        <w:commentReference w:id="105"/>
      </w:r>
      <w:r w:rsidR="00980614">
        <w:t xml:space="preserve">to achieve them on my placement. </w:t>
      </w:r>
    </w:p>
    <w:p w14:paraId="62E67B27" w14:textId="77777777" w:rsidR="00E61F1F" w:rsidRDefault="00E61F1F">
      <w:pPr>
        <w:spacing w:line="259" w:lineRule="auto"/>
        <w:jc w:val="left"/>
      </w:pPr>
      <w:r>
        <w:br w:type="page"/>
      </w:r>
    </w:p>
    <w:p w14:paraId="69DBFE2F" w14:textId="07C3FD2F" w:rsidR="00220F91" w:rsidRDefault="00934D6F" w:rsidP="00CF3DDE">
      <w:r>
        <w:lastRenderedPageBreak/>
        <w:t xml:space="preserve">In software there are many </w:t>
      </w:r>
      <w:r w:rsidR="00E006D7" w:rsidRPr="00E006D7">
        <w:t>prerequisites</w:t>
      </w:r>
      <w:r w:rsidR="00E006D7">
        <w:t xml:space="preserve"> that need to be in place before one can conduct</w:t>
      </w:r>
      <w:r w:rsidR="00E61F1F">
        <w:t xml:space="preserve"> </w:t>
      </w:r>
      <w:r w:rsidR="00E006D7">
        <w:t xml:space="preserve">technical development. Before a developer can engage in </w:t>
      </w:r>
      <w:r w:rsidR="00E61F1F">
        <w:t>code,</w:t>
      </w:r>
      <w:r w:rsidR="00E006D7">
        <w:t xml:space="preserve"> they must first understand what it is they are working on. This can involve many things such as </w:t>
      </w:r>
      <w:ins w:id="108" w:author="Raphael Salaja" w:date="2022-05-05T19:42:00Z">
        <w:r w:rsidR="005C1450">
          <w:t xml:space="preserve">participating in </w:t>
        </w:r>
      </w:ins>
      <w:commentRangeStart w:id="109"/>
      <w:del w:id="110" w:author="Raphael Salaja" w:date="2022-05-05T19:42:00Z">
        <w:r w:rsidR="00A66B6B" w:rsidDel="005C1450">
          <w:delText>pertainin</w:delText>
        </w:r>
      </w:del>
      <w:del w:id="111" w:author="Raphael Salaja" w:date="2022-05-05T19:41:00Z">
        <w:r w:rsidR="00A66B6B" w:rsidDel="005C1450">
          <w:delText xml:space="preserve">g </w:delText>
        </w:r>
        <w:commentRangeEnd w:id="109"/>
        <w:r w:rsidR="00D55E79" w:rsidDel="005C1450">
          <w:rPr>
            <w:rStyle w:val="CommentReference"/>
          </w:rPr>
          <w:commentReference w:id="109"/>
        </w:r>
        <w:r w:rsidR="00A66B6B" w:rsidDel="005C1450">
          <w:delText xml:space="preserve">on </w:delText>
        </w:r>
      </w:del>
      <w:r w:rsidR="00A66B6B">
        <w:t xml:space="preserve">workshops corresponding to an area of work </w:t>
      </w:r>
      <w:r w:rsidR="00D55E79">
        <w:t>that</w:t>
      </w:r>
      <w:r w:rsidR="00A66B6B">
        <w:t xml:space="preserve"> needs to be learnt, training courses to improve necessary skills, meeting with the end user or customer to discuss their acceptance criteria for the product and many other things of that nature. During my placement I </w:t>
      </w:r>
      <w:r w:rsidR="00D1033C">
        <w:t>partook in these things and more team related activities such as team daily stand ups which are</w:t>
      </w:r>
      <w:r w:rsidR="00AC6FB3">
        <w:t xml:space="preserve"> used to learn about the progress of every team member. This helps to outline any</w:t>
      </w:r>
      <w:r w:rsidR="00D95EF7">
        <w:t xml:space="preserve"> </w:t>
      </w:r>
      <w:r w:rsidR="00455F05">
        <w:t>blockers or updates relating to the user’s experience for both the day before and the current day of work. Another requirement that is necessary is documentation</w:t>
      </w:r>
      <w:r w:rsidR="00D55E79">
        <w:t>,</w:t>
      </w:r>
      <w:r w:rsidR="00455F05">
        <w:t xml:space="preserve"> which I did a lot of during the end of my tenure. This </w:t>
      </w:r>
      <w:r w:rsidR="007E049E">
        <w:t xml:space="preserve">is a crucial part of software </w:t>
      </w:r>
      <w:r w:rsidR="003A5BD8">
        <w:t>as</w:t>
      </w:r>
      <w:r w:rsidR="007E049E">
        <w:t xml:space="preserve"> documentation can relay information to both the customer and anyone else who wants to work on the project.</w:t>
      </w:r>
    </w:p>
    <w:p w14:paraId="37B3455D" w14:textId="59236D6F" w:rsidR="00220F91" w:rsidRDefault="003A5BD8" w:rsidP="00CF3DDE">
      <w:r>
        <w:t xml:space="preserve">Software is built on many structures, architectures and requires intensive </w:t>
      </w:r>
      <w:r w:rsidR="00584FA0">
        <w:t xml:space="preserve">designing to produce a product of great quality. </w:t>
      </w:r>
      <w:r w:rsidR="00570134">
        <w:t>Examples of a</w:t>
      </w:r>
      <w:r w:rsidR="00584FA0">
        <w:t xml:space="preserve">rchitecture and design activities </w:t>
      </w:r>
      <w:r w:rsidR="00570134">
        <w:t xml:space="preserve">would be </w:t>
      </w:r>
      <w:r w:rsidR="00764F87">
        <w:t xml:space="preserve">investigating and researching </w:t>
      </w:r>
      <w:r w:rsidR="00F10097">
        <w:t xml:space="preserve">how to </w:t>
      </w:r>
      <w:r w:rsidR="00D55E79">
        <w:t xml:space="preserve"> </w:t>
      </w:r>
      <w:r w:rsidR="00F10097">
        <w:t xml:space="preserve"> </w:t>
      </w:r>
      <w:r w:rsidR="00D55E79">
        <w:t>complete</w:t>
      </w:r>
      <w:r w:rsidR="00F10097">
        <w:t xml:space="preserve"> a task. I particularly enjoyed this training area as it gave me a greater understanding of how to plan out a task before executing it. I did this with my colleagues during the early stages of my placement</w:t>
      </w:r>
      <w:r w:rsidR="005D48F6">
        <w:t xml:space="preserve"> </w:t>
      </w:r>
      <w:r w:rsidR="00F10097">
        <w:t xml:space="preserve">and near the end of </w:t>
      </w:r>
      <w:commentRangeStart w:id="112"/>
      <w:commentRangeStart w:id="113"/>
      <w:r w:rsidR="00F10097">
        <w:t>it</w:t>
      </w:r>
      <w:commentRangeEnd w:id="112"/>
      <w:r w:rsidR="00D55E79">
        <w:rPr>
          <w:rStyle w:val="CommentReference"/>
        </w:rPr>
        <w:commentReference w:id="112"/>
      </w:r>
      <w:commentRangeEnd w:id="113"/>
      <w:r w:rsidR="005C1450">
        <w:rPr>
          <w:rStyle w:val="CommentReference"/>
        </w:rPr>
        <w:commentReference w:id="113"/>
      </w:r>
      <w:r w:rsidR="00F10097">
        <w:t>.</w:t>
      </w:r>
    </w:p>
    <w:p w14:paraId="7378D706" w14:textId="61B3E562" w:rsidR="00220F91" w:rsidRDefault="00F10097" w:rsidP="00CF3DDE">
      <w:r>
        <w:t xml:space="preserve">Development is about getting hands on and </w:t>
      </w:r>
      <w:r w:rsidR="004A7CEB">
        <w:t xml:space="preserve">doing work on the product itself. During the start of my placement, </w:t>
      </w:r>
      <w:r w:rsidR="00D55E79">
        <w:t>I</w:t>
      </w:r>
      <w:r w:rsidR="004A7CEB">
        <w:t xml:space="preserve"> was </w:t>
      </w:r>
      <w:r w:rsidR="00223659">
        <w:t xml:space="preserve">mainly pair </w:t>
      </w:r>
      <w:r w:rsidR="00D55E79">
        <w:t>programming,</w:t>
      </w:r>
      <w:r w:rsidR="00223659">
        <w:t xml:space="preserve"> so I </w:t>
      </w:r>
      <w:commentRangeStart w:id="114"/>
      <w:del w:id="115" w:author="Raphael Salaja" w:date="2022-05-05T19:39:00Z">
        <w:r w:rsidR="00223659" w:rsidDel="005C1450">
          <w:delText>wasn’t</w:delText>
        </w:r>
      </w:del>
      <w:ins w:id="116" w:author="Raphael Salaja" w:date="2022-05-05T19:39:00Z">
        <w:r w:rsidR="005C1450">
          <w:t>was not</w:t>
        </w:r>
      </w:ins>
      <w:r w:rsidR="00223659">
        <w:t xml:space="preserve"> </w:t>
      </w:r>
      <w:commentRangeEnd w:id="114"/>
      <w:r w:rsidR="00D55E79">
        <w:rPr>
          <w:rStyle w:val="CommentReference"/>
        </w:rPr>
        <w:commentReference w:id="114"/>
      </w:r>
      <w:r w:rsidR="00223659">
        <w:t xml:space="preserve">making changes </w:t>
      </w:r>
      <w:r w:rsidR="00D55E79">
        <w:t>to</w:t>
      </w:r>
      <w:r w:rsidR="00223659">
        <w:t xml:space="preserve"> the code myself. This was due to my lack of exposure and experience with the </w:t>
      </w:r>
      <w:r w:rsidR="00BD122C">
        <w:t>product,</w:t>
      </w:r>
      <w:r w:rsidR="00223659">
        <w:t xml:space="preserve"> so it was better for me to watch and learn how the code </w:t>
      </w:r>
      <w:commentRangeStart w:id="117"/>
      <w:del w:id="118" w:author="Raphael Salaja" w:date="2022-05-05T19:38:00Z">
        <w:r w:rsidR="00223659" w:rsidDel="005C1450">
          <w:delText>works</w:delText>
        </w:r>
        <w:commentRangeEnd w:id="117"/>
        <w:r w:rsidR="00D55E79" w:rsidDel="005C1450">
          <w:rPr>
            <w:rStyle w:val="CommentReference"/>
          </w:rPr>
          <w:commentReference w:id="117"/>
        </w:r>
      </w:del>
      <w:ins w:id="119" w:author="Raphael Salaja" w:date="2022-05-05T19:38:00Z">
        <w:r w:rsidR="005C1450">
          <w:t>is structured</w:t>
        </w:r>
      </w:ins>
      <w:r w:rsidR="00223659">
        <w:t>. During the end of</w:t>
      </w:r>
      <w:r w:rsidR="00BD122C">
        <w:t xml:space="preserve"> placement, I was tasked with my first solo spike. This is where I did the most development </w:t>
      </w:r>
      <w:r w:rsidR="00D87CAE">
        <w:t>and this was one of the most interesting and engaging periods of my time.</w:t>
      </w:r>
    </w:p>
    <w:p w14:paraId="18A9CA27" w14:textId="566C86A1" w:rsidR="004C4339" w:rsidRDefault="00D87CAE" w:rsidP="00D55E79">
      <w:r>
        <w:t xml:space="preserve">Working code and a product that is </w:t>
      </w:r>
      <w:r w:rsidR="00AD3209">
        <w:t xml:space="preserve">meets the expectations of the customer requires a lot of testing. Testing is </w:t>
      </w:r>
      <w:r w:rsidR="00D55E79">
        <w:t xml:space="preserve">a </w:t>
      </w:r>
      <w:r w:rsidR="00AD3209">
        <w:t>key part of the software development cycle. Without it, code is likely to be faulty and fail. There are many forms of testing, the most common one would be to conduct unit tests</w:t>
      </w:r>
      <w:r w:rsidR="005A62CA">
        <w:t xml:space="preserve">. </w:t>
      </w:r>
      <w:r w:rsidR="00CC130E" w:rsidRPr="00CC130E">
        <w:t>Unit testing is</w:t>
      </w:r>
      <w:r w:rsidR="00D55E79">
        <w:t xml:space="preserve"> </w:t>
      </w:r>
      <w:r w:rsidR="00CC130E" w:rsidRPr="00CC130E">
        <w:t xml:space="preserve">a software development process in which the smallest testable parts of an application, called units, are individually and independently scrutinized for proper operation. </w:t>
      </w:r>
      <w:r w:rsidR="00CF3DDE">
        <w:t>Unfortunately,</w:t>
      </w:r>
      <w:r w:rsidR="00CC130E">
        <w:t xml:space="preserve"> during my time </w:t>
      </w:r>
      <w:r w:rsidR="0056185C">
        <w:t>here,</w:t>
      </w:r>
      <w:r w:rsidR="00CC130E">
        <w:t xml:space="preserve"> I was not able to conduct any testing </w:t>
      </w:r>
      <w:r w:rsidR="00856712">
        <w:t xml:space="preserve">to this extent as the ode that we were working on was not of the scale that would warrant a full testing </w:t>
      </w:r>
      <w:commentRangeStart w:id="120"/>
      <w:r w:rsidR="00856712">
        <w:t>regime</w:t>
      </w:r>
      <w:commentRangeEnd w:id="120"/>
      <w:r w:rsidR="00D55E79">
        <w:rPr>
          <w:rStyle w:val="CommentReference"/>
        </w:rPr>
        <w:commentReference w:id="120"/>
      </w:r>
      <w:r w:rsidR="00856712">
        <w:t>.</w:t>
      </w:r>
    </w:p>
    <w:p w14:paraId="0933955D" w14:textId="180593B6" w:rsidR="00AA3AFB" w:rsidRDefault="00856712" w:rsidP="00856712">
      <w:r>
        <w:t>Getting feedback on a piece of work is necessary to achieve</w:t>
      </w:r>
      <w:del w:id="121" w:author="Raphael Salaja" w:date="2022-05-05T19:36:00Z">
        <w:r w:rsidDel="00AD0A72">
          <w:delText xml:space="preserve"> </w:delText>
        </w:r>
        <w:commentRangeStart w:id="122"/>
        <w:r w:rsidDel="00AD0A72">
          <w:delText>ga</w:delText>
        </w:r>
      </w:del>
      <w:r>
        <w:t xml:space="preserve"> </w:t>
      </w:r>
      <w:commentRangeEnd w:id="122"/>
      <w:ins w:id="123" w:author="Raphael Salaja" w:date="2022-05-05T19:36:00Z">
        <w:r w:rsidR="00AD0A72">
          <w:t xml:space="preserve">a </w:t>
        </w:r>
      </w:ins>
      <w:r w:rsidR="00D55E79">
        <w:rPr>
          <w:rStyle w:val="CommentReference"/>
        </w:rPr>
        <w:commentReference w:id="122"/>
      </w:r>
      <w:r>
        <w:t>product that meets the expectations of the customer and is of good quality</w:t>
      </w:r>
      <w:r w:rsidR="00EB42D3">
        <w:t>. Feedback can also be used to determine where a team needs to improve</w:t>
      </w:r>
      <w:r w:rsidR="00D55E79">
        <w:t>. F</w:t>
      </w:r>
      <w:r w:rsidR="00EB42D3">
        <w:t xml:space="preserve">or example, after every sprint, the team would conduct a team retrospective to </w:t>
      </w:r>
      <w:r w:rsidR="00751836">
        <w:t xml:space="preserve">see where the team did well and where the team can improve. Another form of feedback </w:t>
      </w:r>
      <w:r w:rsidR="00D55E79">
        <w:t xml:space="preserve">is </w:t>
      </w:r>
      <w:r w:rsidR="00751836">
        <w:t>to</w:t>
      </w:r>
      <w:commentRangeStart w:id="124"/>
      <w:r w:rsidR="00751836">
        <w:t xml:space="preserve"> </w:t>
      </w:r>
      <w:ins w:id="125" w:author="Raphael Salaja" w:date="2022-05-05T19:33:00Z">
        <w:r w:rsidR="00AD0A72">
          <w:t xml:space="preserve"> engage in discussion with </w:t>
        </w:r>
      </w:ins>
      <w:del w:id="126" w:author="Raphael Salaja" w:date="2022-05-05T19:33:00Z">
        <w:r w:rsidR="00751836" w:rsidDel="00AD0A72">
          <w:delText xml:space="preserve">meet with </w:delText>
        </w:r>
      </w:del>
      <w:r w:rsidR="00751836">
        <w:t xml:space="preserve">the </w:t>
      </w:r>
      <w:r w:rsidR="00751836">
        <w:lastRenderedPageBreak/>
        <w:t>customer of the product</w:t>
      </w:r>
      <w:ins w:id="127" w:author="Raphael Salaja" w:date="2022-05-05T19:34:00Z">
        <w:r w:rsidR="00AD0A72">
          <w:t xml:space="preserve">. This is done to </w:t>
        </w:r>
      </w:ins>
      <w:del w:id="128" w:author="Raphael Salaja" w:date="2022-05-05T19:34:00Z">
        <w:r w:rsidR="00751836" w:rsidDel="00AD0A72">
          <w:delText xml:space="preserve"> to ask them to view </w:delText>
        </w:r>
      </w:del>
      <w:ins w:id="129" w:author="Raphael Salaja" w:date="2022-05-05T19:34:00Z">
        <w:r w:rsidR="00AD0A72">
          <w:t xml:space="preserve">figure out </w:t>
        </w:r>
      </w:ins>
      <w:r w:rsidR="00751836">
        <w:t>if the product being made is what they wanted</w:t>
      </w:r>
      <w:commentRangeEnd w:id="124"/>
      <w:r w:rsidR="009B4F4E">
        <w:rPr>
          <w:rStyle w:val="CommentReference"/>
        </w:rPr>
        <w:commentReference w:id="124"/>
      </w:r>
      <w:r w:rsidR="00751836">
        <w:t xml:space="preserve">. Delivery would relate to the closing of off a task either through a team demo or a review with the product </w:t>
      </w:r>
      <w:commentRangeStart w:id="130"/>
      <w:commentRangeStart w:id="131"/>
      <w:r w:rsidR="00751836">
        <w:t>manager</w:t>
      </w:r>
      <w:commentRangeEnd w:id="130"/>
      <w:r w:rsidR="009B4F4E">
        <w:rPr>
          <w:rStyle w:val="CommentReference"/>
        </w:rPr>
        <w:commentReference w:id="130"/>
      </w:r>
      <w:commentRangeEnd w:id="131"/>
      <w:r w:rsidR="00C1654A">
        <w:rPr>
          <w:rStyle w:val="CommentReference"/>
        </w:rPr>
        <w:commentReference w:id="131"/>
      </w:r>
      <w:r w:rsidR="00751836">
        <w:t>.</w:t>
      </w:r>
    </w:p>
    <w:p w14:paraId="16C6460F" w14:textId="054260C5" w:rsidR="00AA3AFB" w:rsidRPr="00856712" w:rsidRDefault="00F269BF" w:rsidP="00856712">
      <w:r>
        <w:t>Looking back on my time at Ericsson, I would say that it wa</w:t>
      </w:r>
      <w:r w:rsidR="00B06A8C">
        <w:t>s</w:t>
      </w:r>
      <w:r>
        <w:t xml:space="preserve"> a </w:t>
      </w:r>
      <w:r w:rsidR="00B06A8C">
        <w:t>very helpful</w:t>
      </w:r>
      <w:r>
        <w:t xml:space="preserve"> experience that brought me a lot </w:t>
      </w:r>
      <w:r w:rsidR="00B06A8C">
        <w:t xml:space="preserve">experience, taught me new </w:t>
      </w:r>
      <w:r w:rsidR="00490FD1">
        <w:t>skills,</w:t>
      </w:r>
      <w:r w:rsidR="00B06A8C">
        <w:t xml:space="preserve"> and helped improve me as a software </w:t>
      </w:r>
      <w:r w:rsidR="00490FD1">
        <w:t>developer</w:t>
      </w:r>
      <w:r w:rsidR="00B06A8C">
        <w:t>.</w:t>
      </w:r>
      <w:r w:rsidR="00490FD1">
        <w:t xml:space="preserve"> Learning how to work in a team was a skill of mine that improved greatly after working here. Teamwork is a vital part of working </w:t>
      </w:r>
      <w:r w:rsidR="00AC0F66">
        <w:t>in the software development industry, this is because cooperation on products leads to faster delivery times and products of greater quality. In the future</w:t>
      </w:r>
      <w:r w:rsidR="009B4F4E">
        <w:t>,</w:t>
      </w:r>
      <w:r w:rsidR="00AC0F66">
        <w:t xml:space="preserve"> I will take all these experience</w:t>
      </w:r>
      <w:r w:rsidR="009B4F4E">
        <w:t>s</w:t>
      </w:r>
      <w:r w:rsidR="00AC0F66">
        <w:t xml:space="preserve"> with </w:t>
      </w:r>
      <w:r w:rsidR="009B4F4E">
        <w:t>me,</w:t>
      </w:r>
      <w:r w:rsidR="00C37B30">
        <w:t xml:space="preserve"> and it will help me in </w:t>
      </w:r>
      <w:commentRangeStart w:id="132"/>
      <w:del w:id="133" w:author="Raphael Salaja" w:date="2022-05-05T19:31:00Z">
        <w:r w:rsidR="00C37B30" w:rsidDel="00C1654A">
          <w:delText xml:space="preserve">time </w:delText>
        </w:r>
      </w:del>
      <w:ins w:id="134" w:author="Raphael Salaja" w:date="2022-05-05T19:31:00Z">
        <w:r w:rsidR="00C1654A">
          <w:t>my</w:t>
        </w:r>
        <w:r w:rsidR="00C1654A">
          <w:t xml:space="preserve"> </w:t>
        </w:r>
      </w:ins>
      <w:r w:rsidR="00C37B30">
        <w:t xml:space="preserve">endeavours </w:t>
      </w:r>
      <w:commentRangeEnd w:id="132"/>
      <w:r w:rsidR="009B4F4E">
        <w:rPr>
          <w:rStyle w:val="CommentReference"/>
        </w:rPr>
        <w:commentReference w:id="132"/>
      </w:r>
      <w:r w:rsidR="00C37B30">
        <w:t>in the software industry.</w:t>
      </w:r>
    </w:p>
    <w:p w14:paraId="450CC66D" w14:textId="06B6FB65" w:rsidR="00B54B54" w:rsidRPr="00DD46C3" w:rsidRDefault="00AD142B" w:rsidP="00983301">
      <w:pPr>
        <w:pStyle w:val="Heading1"/>
        <w:rPr>
          <w:szCs w:val="24"/>
        </w:rPr>
      </w:pPr>
      <w:bookmarkStart w:id="135" w:name="_Toc102330744"/>
      <w:bookmarkStart w:id="136" w:name="_Toc102388501"/>
      <w:bookmarkStart w:id="137" w:name="_Toc102388742"/>
      <w:r>
        <w:t>Conclusion</w:t>
      </w:r>
      <w:bookmarkEnd w:id="58"/>
      <w:bookmarkEnd w:id="135"/>
      <w:bookmarkEnd w:id="136"/>
      <w:bookmarkEnd w:id="137"/>
    </w:p>
    <w:p w14:paraId="579EDFAA" w14:textId="2EF8E588" w:rsidR="00C47C35" w:rsidRPr="00CB4D26" w:rsidRDefault="00F83C2E" w:rsidP="00983301">
      <w:r>
        <w:rPr>
          <w:lang w:val="en-GB"/>
        </w:rPr>
        <w:t>In this report</w:t>
      </w:r>
      <w:r w:rsidR="009B4F4E">
        <w:rPr>
          <w:lang w:val="en-GB"/>
        </w:rPr>
        <w:t>,</w:t>
      </w:r>
      <w:r>
        <w:rPr>
          <w:lang w:val="en-GB"/>
        </w:rPr>
        <w:t xml:space="preserve"> I </w:t>
      </w:r>
      <w:r w:rsidRPr="00E156AA">
        <w:t>outline</w:t>
      </w:r>
      <w:r>
        <w:t>d</w:t>
      </w:r>
      <w:r w:rsidRPr="00E156AA">
        <w:t xml:space="preserve"> </w:t>
      </w:r>
      <w:r>
        <w:t xml:space="preserve">my </w:t>
      </w:r>
      <w:r w:rsidRPr="00E156AA">
        <w:t>experience</w:t>
      </w:r>
      <w:r>
        <w:t>s</w:t>
      </w:r>
      <w:r w:rsidRPr="00E156AA">
        <w:t xml:space="preserve"> and </w:t>
      </w:r>
      <w:r>
        <w:t xml:space="preserve">I </w:t>
      </w:r>
      <w:r w:rsidRPr="00E156AA">
        <w:t>reflect</w:t>
      </w:r>
      <w:r>
        <w:t>ed</w:t>
      </w:r>
      <w:r w:rsidRPr="00E156AA">
        <w:t xml:space="preserve"> </w:t>
      </w:r>
      <w:r w:rsidR="00C47C35" w:rsidRPr="00E156AA">
        <w:t>on</w:t>
      </w:r>
      <w:r w:rsidR="00C47C35">
        <w:t xml:space="preserve"> my entire </w:t>
      </w:r>
      <w:r w:rsidR="00C47C35" w:rsidRPr="00E156AA">
        <w:t>placement</w:t>
      </w:r>
      <w:r w:rsidR="00C47C35">
        <w:t xml:space="preserve">. I </w:t>
      </w:r>
      <w:commentRangeStart w:id="138"/>
      <w:del w:id="139" w:author="Raphael Salaja" w:date="2022-05-05T19:29:00Z">
        <w:r w:rsidR="00C47C35" w:rsidDel="00C1654A">
          <w:delText xml:space="preserve">went into detail about my responsibilities, </w:delText>
        </w:r>
        <w:r w:rsidR="00C47C35" w:rsidRPr="003C39A4" w:rsidDel="00C1654A">
          <w:delText xml:space="preserve">describe </w:delText>
        </w:r>
        <w:r w:rsidR="00C47C35" w:rsidDel="00C1654A">
          <w:delText>my</w:delText>
        </w:r>
        <w:r w:rsidR="00C47C35" w:rsidRPr="003C39A4" w:rsidDel="00C1654A">
          <w:delText xml:space="preserve"> dutie</w:delText>
        </w:r>
        <w:commentRangeEnd w:id="138"/>
        <w:r w:rsidR="009B4F4E" w:rsidDel="00C1654A">
          <w:rPr>
            <w:rStyle w:val="CommentReference"/>
          </w:rPr>
          <w:commentReference w:id="138"/>
        </w:r>
        <w:r w:rsidR="00C47C35" w:rsidRPr="003C39A4" w:rsidDel="00C1654A">
          <w:delText>s</w:delText>
        </w:r>
      </w:del>
      <w:ins w:id="140" w:author="Raphael Salaja" w:date="2022-05-05T19:29:00Z">
        <w:r w:rsidR="00C1654A">
          <w:t>described my responsibilities and duties</w:t>
        </w:r>
      </w:ins>
      <w:r w:rsidR="00C47C35">
        <w:t>, my technical achievements, any challenges I faced, and I will finally I reflected on my experience on my placement.</w:t>
      </w:r>
    </w:p>
    <w:sectPr w:rsidR="00C47C35" w:rsidRPr="00CB4D26" w:rsidSect="00B92F23">
      <w:footerReference w:type="default" r:id="rId24"/>
      <w:pgSz w:w="11906" w:h="16838" w:code="9"/>
      <w:pgMar w:top="720" w:right="720" w:bottom="720" w:left="720" w:header="709" w:footer="709" w:gutter="0"/>
      <w:pgNumType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6" w:author="Rosie" w:date="2022-05-05T11:47:00Z" w:initials="R">
    <w:p w14:paraId="15A3FCF7" w14:textId="77777777" w:rsidR="009B4F4E" w:rsidRDefault="009B4F4E" w:rsidP="00834308">
      <w:pPr>
        <w:pStyle w:val="CommentText"/>
        <w:jc w:val="left"/>
      </w:pPr>
      <w:r>
        <w:rPr>
          <w:rStyle w:val="CommentReference"/>
        </w:rPr>
        <w:annotationRef/>
      </w:r>
      <w:r>
        <w:t>Why is list of figures not in the TOC</w:t>
      </w:r>
    </w:p>
  </w:comment>
  <w:comment w:id="5" w:author="Rosie" w:date="2022-05-05T11:48:00Z" w:initials="R">
    <w:p w14:paraId="56285DF9" w14:textId="77777777" w:rsidR="009B4F4E" w:rsidRPr="009B4F4E" w:rsidRDefault="009B4F4E" w:rsidP="00B82791">
      <w:pPr>
        <w:pStyle w:val="CommentText"/>
        <w:jc w:val="left"/>
        <w:rPr>
          <w:lang w:val="en-US"/>
        </w:rPr>
      </w:pPr>
      <w:r>
        <w:rPr>
          <w:rStyle w:val="CommentReference"/>
        </w:rPr>
        <w:annotationRef/>
      </w:r>
      <w:r>
        <w:t>YOU NEED 2 MORE Sections abbreviations and glossary. Look online for where they go and put all the abreviations you mentioned and all words people will not know</w:t>
      </w:r>
    </w:p>
  </w:comment>
  <w:comment w:id="4" w:author="Rosie" w:date="2022-05-05T11:49:00Z" w:initials="R">
    <w:p w14:paraId="233AD895" w14:textId="77777777" w:rsidR="009B4F4E" w:rsidRDefault="009B4F4E">
      <w:pPr>
        <w:pStyle w:val="CommentText"/>
        <w:jc w:val="left"/>
      </w:pPr>
      <w:r>
        <w:rPr>
          <w:rStyle w:val="CommentReference"/>
        </w:rPr>
        <w:annotationRef/>
      </w:r>
      <w:r>
        <w:t>Here are some examples:</w:t>
      </w:r>
    </w:p>
    <w:p w14:paraId="2393824E" w14:textId="77777777" w:rsidR="009B4F4E" w:rsidRDefault="009B4F4E">
      <w:pPr>
        <w:pStyle w:val="CommentText"/>
        <w:jc w:val="left"/>
      </w:pPr>
      <w:r>
        <w:t>glossary</w:t>
      </w:r>
    </w:p>
    <w:p w14:paraId="6CFAAA53" w14:textId="77777777" w:rsidR="009B4F4E" w:rsidRDefault="009B4F4E">
      <w:pPr>
        <w:pStyle w:val="CommentText"/>
        <w:jc w:val="left"/>
      </w:pPr>
    </w:p>
    <w:p w14:paraId="676510A3" w14:textId="77777777" w:rsidR="009B4F4E" w:rsidRDefault="009B4F4E">
      <w:pPr>
        <w:pStyle w:val="CommentText"/>
        <w:jc w:val="left"/>
      </w:pPr>
      <w:r>
        <w:t>spike</w:t>
      </w:r>
    </w:p>
    <w:p w14:paraId="2B3C1901" w14:textId="77777777" w:rsidR="009B4F4E" w:rsidRDefault="009B4F4E">
      <w:pPr>
        <w:pStyle w:val="CommentText"/>
        <w:jc w:val="left"/>
      </w:pPr>
      <w:r>
        <w:t>sprint</w:t>
      </w:r>
    </w:p>
    <w:p w14:paraId="3B980265" w14:textId="77777777" w:rsidR="009B4F4E" w:rsidRDefault="009B4F4E">
      <w:pPr>
        <w:pStyle w:val="CommentText"/>
        <w:jc w:val="left"/>
      </w:pPr>
      <w:r>
        <w:t>confluence</w:t>
      </w:r>
    </w:p>
    <w:p w14:paraId="51A0BE06" w14:textId="77777777" w:rsidR="009B4F4E" w:rsidRDefault="009B4F4E">
      <w:pPr>
        <w:pStyle w:val="CommentText"/>
        <w:jc w:val="left"/>
      </w:pPr>
    </w:p>
    <w:p w14:paraId="1EA6C426" w14:textId="77777777" w:rsidR="009B4F4E" w:rsidRDefault="009B4F4E">
      <w:pPr>
        <w:pStyle w:val="CommentText"/>
        <w:jc w:val="left"/>
      </w:pPr>
    </w:p>
    <w:p w14:paraId="7EBFA2B8" w14:textId="77777777" w:rsidR="009B4F4E" w:rsidRDefault="009B4F4E">
      <w:pPr>
        <w:pStyle w:val="CommentText"/>
        <w:jc w:val="left"/>
      </w:pPr>
      <w:r>
        <w:t>abv</w:t>
      </w:r>
    </w:p>
    <w:p w14:paraId="18D26089" w14:textId="77777777" w:rsidR="009B4F4E" w:rsidRDefault="009B4F4E">
      <w:pPr>
        <w:pStyle w:val="CommentText"/>
        <w:jc w:val="left"/>
      </w:pPr>
    </w:p>
    <w:p w14:paraId="59CE2CA1" w14:textId="77777777" w:rsidR="009B4F4E" w:rsidRDefault="009B4F4E">
      <w:pPr>
        <w:pStyle w:val="CommentText"/>
        <w:jc w:val="left"/>
      </w:pPr>
      <w:r>
        <w:t>enm</w:t>
      </w:r>
    </w:p>
    <w:p w14:paraId="5592F38E" w14:textId="77777777" w:rsidR="009B4F4E" w:rsidRDefault="009B4F4E">
      <w:pPr>
        <w:pStyle w:val="CommentText"/>
        <w:jc w:val="left"/>
      </w:pPr>
      <w:r>
        <w:t>cbsd</w:t>
      </w:r>
    </w:p>
    <w:p w14:paraId="01966AFA" w14:textId="77777777" w:rsidR="009B4F4E" w:rsidRDefault="009B4F4E">
      <w:pPr>
        <w:pStyle w:val="CommentText"/>
        <w:jc w:val="left"/>
      </w:pPr>
      <w:r>
        <w:t>cbrs</w:t>
      </w:r>
    </w:p>
    <w:p w14:paraId="0292AAE0" w14:textId="77777777" w:rsidR="009B4F4E" w:rsidRDefault="009B4F4E">
      <w:pPr>
        <w:pStyle w:val="CommentText"/>
        <w:jc w:val="left"/>
      </w:pPr>
    </w:p>
    <w:p w14:paraId="4FB213BD" w14:textId="77777777" w:rsidR="009B4F4E" w:rsidRDefault="009B4F4E">
      <w:pPr>
        <w:pStyle w:val="CommentText"/>
        <w:jc w:val="left"/>
      </w:pPr>
    </w:p>
    <w:p w14:paraId="7DAC201E" w14:textId="77777777" w:rsidR="009B4F4E" w:rsidRDefault="009B4F4E" w:rsidP="001A5CA8">
      <w:pPr>
        <w:pStyle w:val="CommentText"/>
        <w:jc w:val="left"/>
      </w:pPr>
      <w:r>
        <w:t>Go through the document and put words / definitions in them. If you like do rubbish</w:t>
      </w:r>
    </w:p>
  </w:comment>
  <w:comment w:id="7" w:author="Rosie" w:date="2022-05-05T11:57:00Z" w:initials="R">
    <w:p w14:paraId="1915061C" w14:textId="77777777" w:rsidR="009069B3" w:rsidRDefault="009069B3" w:rsidP="00B47376">
      <w:pPr>
        <w:pStyle w:val="CommentText"/>
        <w:jc w:val="left"/>
      </w:pPr>
      <w:r>
        <w:rPr>
          <w:rStyle w:val="CommentReference"/>
        </w:rPr>
        <w:annotationRef/>
      </w:r>
      <w:r>
        <w:t xml:space="preserve">Where are your references? You copied some definition online and also the Ericsson figure and description? </w:t>
      </w:r>
    </w:p>
  </w:comment>
  <w:comment w:id="8" w:author="Rosie" w:date="2022-05-05T09:16:00Z" w:initials="R">
    <w:p w14:paraId="167C8D8F" w14:textId="56981E49" w:rsidR="004F7221" w:rsidRDefault="004F7221" w:rsidP="00B16D1D">
      <w:pPr>
        <w:pStyle w:val="CommentText"/>
        <w:jc w:val="left"/>
      </w:pPr>
      <w:r>
        <w:rPr>
          <w:rStyle w:val="CommentReference"/>
        </w:rPr>
        <w:annotationRef/>
      </w:r>
      <w:r>
        <w:t>The gap is not the same as the TOC</w:t>
      </w:r>
    </w:p>
  </w:comment>
  <w:comment w:id="10" w:author="Rosie" w:date="2022-05-05T09:29:00Z" w:initials="R">
    <w:p w14:paraId="7FB87A81" w14:textId="77777777" w:rsidR="00704C61" w:rsidRDefault="00704C61" w:rsidP="00B31CC4">
      <w:pPr>
        <w:pStyle w:val="CommentText"/>
        <w:jc w:val="left"/>
      </w:pPr>
      <w:r>
        <w:rPr>
          <w:rStyle w:val="CommentReference"/>
        </w:rPr>
        <w:annotationRef/>
      </w:r>
      <w:r>
        <w:t>I will describe my respons and duties,</w:t>
      </w:r>
    </w:p>
  </w:comment>
  <w:comment w:id="16" w:author="Rosie" w:date="2022-05-05T09:23:00Z" w:initials="R">
    <w:p w14:paraId="26725F37" w14:textId="6340A27E" w:rsidR="00A75156" w:rsidRDefault="00A75156" w:rsidP="0055274E">
      <w:pPr>
        <w:pStyle w:val="CommentText"/>
        <w:jc w:val="left"/>
      </w:pPr>
      <w:r>
        <w:rPr>
          <w:rStyle w:val="CommentReference"/>
        </w:rPr>
        <w:annotationRef/>
      </w:r>
      <w:r>
        <w:t>Pair programme</w:t>
      </w:r>
    </w:p>
  </w:comment>
  <w:comment w:id="17" w:author="Rosie" w:date="2022-05-05T09:57:00Z" w:initials="R">
    <w:p w14:paraId="5F760482" w14:textId="77777777" w:rsidR="00CF538D" w:rsidRDefault="00CF538D" w:rsidP="002E799A">
      <w:pPr>
        <w:pStyle w:val="CommentText"/>
        <w:jc w:val="left"/>
      </w:pPr>
      <w:r>
        <w:rPr>
          <w:rStyle w:val="CommentReference"/>
        </w:rPr>
        <w:annotationRef/>
      </w:r>
      <w:r>
        <w:t>Whats  spike?</w:t>
      </w:r>
    </w:p>
  </w:comment>
  <w:comment w:id="21" w:author="Rosie" w:date="2022-05-05T09:29:00Z" w:initials="R">
    <w:p w14:paraId="70B9F271" w14:textId="4D97D32E" w:rsidR="00704C61" w:rsidRDefault="00704C61" w:rsidP="0058798F">
      <w:pPr>
        <w:pStyle w:val="CommentText"/>
        <w:jc w:val="left"/>
      </w:pPr>
      <w:r>
        <w:rPr>
          <w:rStyle w:val="CommentReference"/>
        </w:rPr>
        <w:annotationRef/>
      </w:r>
      <w:r>
        <w:t>1 or ,ore</w:t>
      </w:r>
    </w:p>
  </w:comment>
  <w:comment w:id="22" w:author="Rosie" w:date="2022-05-05T09:55:00Z" w:initials="R">
    <w:p w14:paraId="6931642B" w14:textId="77777777" w:rsidR="00CF538D" w:rsidRDefault="00CF538D" w:rsidP="00FC5E7B">
      <w:pPr>
        <w:pStyle w:val="CommentText"/>
        <w:jc w:val="left"/>
      </w:pPr>
      <w:r>
        <w:rPr>
          <w:rStyle w:val="CommentReference"/>
        </w:rPr>
        <w:annotationRef/>
      </w:r>
      <w:r>
        <w:t>Add short def of sprint in bracket</w:t>
      </w:r>
    </w:p>
  </w:comment>
  <w:comment w:id="23" w:author="Rosie" w:date="2022-05-05T09:30:00Z" w:initials="R">
    <w:p w14:paraId="29469019" w14:textId="26DCC0E1" w:rsidR="00704C61" w:rsidRDefault="00704C61" w:rsidP="004D6C56">
      <w:pPr>
        <w:pStyle w:val="CommentText"/>
        <w:jc w:val="left"/>
      </w:pPr>
      <w:r>
        <w:rPr>
          <w:rStyle w:val="CommentReference"/>
        </w:rPr>
        <w:annotationRef/>
      </w:r>
      <w:r>
        <w:t>No screenshot?</w:t>
      </w:r>
    </w:p>
  </w:comment>
  <w:comment w:id="30" w:author="Rosie" w:date="2022-05-05T10:23:00Z" w:initials="R">
    <w:p w14:paraId="53AF24D2" w14:textId="77777777" w:rsidR="00AA7F3F" w:rsidRDefault="00AA7F3F" w:rsidP="0043536C">
      <w:pPr>
        <w:pStyle w:val="CommentText"/>
        <w:jc w:val="left"/>
      </w:pPr>
      <w:r>
        <w:rPr>
          <w:rStyle w:val="CommentReference"/>
        </w:rPr>
        <w:annotationRef/>
      </w:r>
      <w:r>
        <w:t>How many times do you want to define it?</w:t>
      </w:r>
    </w:p>
  </w:comment>
  <w:comment w:id="31" w:author="Rosie" w:date="2022-05-05T10:24:00Z" w:initials="R">
    <w:p w14:paraId="63F436F4" w14:textId="77777777" w:rsidR="00AA7F3F" w:rsidRDefault="00AA7F3F" w:rsidP="00280D61">
      <w:pPr>
        <w:pStyle w:val="CommentText"/>
        <w:jc w:val="left"/>
      </w:pPr>
      <w:r>
        <w:rPr>
          <w:rStyle w:val="CommentReference"/>
        </w:rPr>
        <w:annotationRef/>
      </w:r>
      <w:r>
        <w:t>If you have defiend it before why do you keep defining it in other places instead of using DC</w:t>
      </w:r>
    </w:p>
  </w:comment>
  <w:comment w:id="32" w:author="Rosie" w:date="2022-05-05T10:25:00Z" w:initials="R">
    <w:p w14:paraId="260164A1" w14:textId="77777777" w:rsidR="00AA7F3F" w:rsidRDefault="00AA7F3F" w:rsidP="006C7C6D">
      <w:pPr>
        <w:pStyle w:val="CommentText"/>
        <w:jc w:val="left"/>
      </w:pPr>
      <w:r>
        <w:rPr>
          <w:rStyle w:val="CommentReference"/>
        </w:rPr>
        <w:annotationRef/>
      </w:r>
      <w:r>
        <w:t>definition</w:t>
      </w:r>
    </w:p>
  </w:comment>
  <w:comment w:id="33" w:author="Rosie" w:date="2022-05-05T10:25:00Z" w:initials="R">
    <w:p w14:paraId="4695B312" w14:textId="77777777" w:rsidR="00AA7F3F" w:rsidRDefault="00AA7F3F" w:rsidP="0009477B">
      <w:pPr>
        <w:pStyle w:val="CommentText"/>
        <w:jc w:val="left"/>
      </w:pPr>
      <w:r>
        <w:rPr>
          <w:rStyle w:val="CommentReference"/>
        </w:rPr>
        <w:annotationRef/>
      </w:r>
      <w:r>
        <w:t>would</w:t>
      </w:r>
    </w:p>
  </w:comment>
  <w:comment w:id="34" w:author="Rosie" w:date="2022-05-05T10:25:00Z" w:initials="R">
    <w:p w14:paraId="6DC080E1" w14:textId="77777777" w:rsidR="00AA7F3F" w:rsidRDefault="00AA7F3F" w:rsidP="00F2723D">
      <w:pPr>
        <w:pStyle w:val="CommentText"/>
        <w:jc w:val="left"/>
      </w:pPr>
      <w:r>
        <w:rPr>
          <w:rStyle w:val="CommentReference"/>
        </w:rPr>
        <w:annotationRef/>
      </w:r>
      <w:r>
        <w:t>No need</w:t>
      </w:r>
    </w:p>
  </w:comment>
  <w:comment w:id="35" w:author="Rosie" w:date="2022-05-05T10:26:00Z" w:initials="R">
    <w:p w14:paraId="0F1CD191" w14:textId="77777777" w:rsidR="005F2BC2" w:rsidRDefault="005F2BC2" w:rsidP="00630485">
      <w:pPr>
        <w:pStyle w:val="CommentText"/>
        <w:jc w:val="left"/>
      </w:pPr>
      <w:r>
        <w:rPr>
          <w:rStyle w:val="CommentReference"/>
        </w:rPr>
        <w:annotationRef/>
      </w:r>
      <w:r>
        <w:t>How does it make sense that the variable is called cli?</w:t>
      </w:r>
    </w:p>
  </w:comment>
  <w:comment w:id="36" w:author="Rosie" w:date="2022-05-05T11:02:00Z" w:initials="R">
    <w:p w14:paraId="3313E287" w14:textId="77777777" w:rsidR="001F2CE3" w:rsidRDefault="001F2CE3" w:rsidP="0067579F">
      <w:pPr>
        <w:pStyle w:val="CommentText"/>
        <w:jc w:val="left"/>
      </w:pPr>
      <w:r>
        <w:rPr>
          <w:rStyle w:val="CommentReference"/>
        </w:rPr>
        <w:annotationRef/>
      </w:r>
      <w:r>
        <w:t xml:space="preserve">Or a script </w:t>
      </w:r>
    </w:p>
  </w:comment>
  <w:comment w:id="37" w:author="Rosie" w:date="2022-05-05T11:02:00Z" w:initials="R">
    <w:p w14:paraId="6513094A" w14:textId="77777777" w:rsidR="001F2CE3" w:rsidRDefault="001F2CE3" w:rsidP="00466C92">
      <w:pPr>
        <w:pStyle w:val="CommentText"/>
        <w:jc w:val="left"/>
      </w:pPr>
      <w:r>
        <w:rPr>
          <w:rStyle w:val="CommentReference"/>
        </w:rPr>
        <w:annotationRef/>
      </w:r>
      <w:r>
        <w:t>3</w:t>
      </w:r>
    </w:p>
  </w:comment>
  <w:comment w:id="41" w:author="Rosie" w:date="2022-05-05T11:03:00Z" w:initials="R">
    <w:p w14:paraId="4957E0D6" w14:textId="77777777" w:rsidR="001F2CE3" w:rsidRDefault="001F2CE3" w:rsidP="00E27831">
      <w:pPr>
        <w:pStyle w:val="CommentText"/>
        <w:jc w:val="left"/>
      </w:pPr>
      <w:r>
        <w:rPr>
          <w:rStyle w:val="CommentReference"/>
        </w:rPr>
        <w:annotationRef/>
      </w:r>
      <w:r>
        <w:t>Already defined</w:t>
      </w:r>
    </w:p>
  </w:comment>
  <w:comment w:id="45" w:author="Rosie" w:date="2022-05-05T11:04:00Z" w:initials="R">
    <w:p w14:paraId="763AA3F1" w14:textId="77777777" w:rsidR="00CC7381" w:rsidRDefault="00CC7381" w:rsidP="00CC75EA">
      <w:pPr>
        <w:pStyle w:val="CommentText"/>
        <w:jc w:val="left"/>
      </w:pPr>
      <w:r>
        <w:rPr>
          <w:rStyle w:val="CommentReference"/>
        </w:rPr>
        <w:annotationRef/>
      </w:r>
      <w:r>
        <w:t>What?</w:t>
      </w:r>
    </w:p>
  </w:comment>
  <w:comment w:id="51" w:author="Rosie" w:date="2022-05-05T11:06:00Z" w:initials="R">
    <w:p w14:paraId="363B6F6B" w14:textId="77777777" w:rsidR="00CC7381" w:rsidRDefault="00CC7381" w:rsidP="00685FF1">
      <w:pPr>
        <w:pStyle w:val="CommentText"/>
        <w:jc w:val="left"/>
      </w:pPr>
      <w:r>
        <w:rPr>
          <w:rStyle w:val="CommentReference"/>
        </w:rPr>
        <w:annotationRef/>
      </w:r>
      <w:r>
        <w:t>Why did you capitalise po when scrum master and other roles werent capitalised</w:t>
      </w:r>
    </w:p>
  </w:comment>
  <w:comment w:id="52" w:author="Rosie" w:date="2022-05-05T11:06:00Z" w:initials="R">
    <w:p w14:paraId="686A4364" w14:textId="77777777" w:rsidR="00CC7381" w:rsidRDefault="00CC7381" w:rsidP="00763DD3">
      <w:pPr>
        <w:pStyle w:val="CommentText"/>
        <w:jc w:val="left"/>
      </w:pPr>
      <w:r>
        <w:rPr>
          <w:rStyle w:val="CommentReference"/>
        </w:rPr>
        <w:annotationRef/>
      </w:r>
      <w:r>
        <w:t>?</w:t>
      </w:r>
    </w:p>
  </w:comment>
  <w:comment w:id="59" w:author="Rosie" w:date="2022-05-05T11:07:00Z" w:initials="R">
    <w:p w14:paraId="4174EF0D" w14:textId="77777777" w:rsidR="00CC7381" w:rsidRDefault="00CC7381" w:rsidP="008A6CBC">
      <w:pPr>
        <w:pStyle w:val="CommentText"/>
        <w:jc w:val="left"/>
      </w:pPr>
      <w:r>
        <w:rPr>
          <w:rStyle w:val="CommentReference"/>
        </w:rPr>
        <w:annotationRef/>
      </w:r>
      <w:r>
        <w:t>...</w:t>
      </w:r>
    </w:p>
  </w:comment>
  <w:comment w:id="62" w:author="Rosie" w:date="2022-05-05T11:07:00Z" w:initials="R">
    <w:p w14:paraId="29D5ECA6" w14:textId="77777777" w:rsidR="00CC7381" w:rsidRDefault="00CC7381" w:rsidP="005B0CC5">
      <w:pPr>
        <w:pStyle w:val="CommentText"/>
        <w:jc w:val="left"/>
      </w:pPr>
      <w:r>
        <w:rPr>
          <w:rStyle w:val="CommentReference"/>
        </w:rPr>
        <w:annotationRef/>
      </w:r>
      <w:r>
        <w:t>blocking</w:t>
      </w:r>
    </w:p>
  </w:comment>
  <w:comment w:id="66" w:author="Rosie" w:date="2022-05-05T11:08:00Z" w:initials="R">
    <w:p w14:paraId="2E356DD2" w14:textId="77777777" w:rsidR="00CC7381" w:rsidRDefault="00CC7381" w:rsidP="000F0BBC">
      <w:pPr>
        <w:pStyle w:val="CommentText"/>
        <w:jc w:val="left"/>
      </w:pPr>
      <w:r>
        <w:rPr>
          <w:rStyle w:val="CommentReference"/>
        </w:rPr>
        <w:annotationRef/>
      </w:r>
      <w:r>
        <w:t>defibned</w:t>
      </w:r>
    </w:p>
  </w:comment>
  <w:comment w:id="67" w:author="Rosie" w:date="2022-05-05T11:09:00Z" w:initials="R">
    <w:p w14:paraId="566C3311" w14:textId="77777777" w:rsidR="00CC7381" w:rsidRDefault="00CC7381" w:rsidP="002413D4">
      <w:pPr>
        <w:pStyle w:val="CommentText"/>
        <w:jc w:val="left"/>
      </w:pPr>
      <w:r>
        <w:rPr>
          <w:rStyle w:val="CommentReference"/>
        </w:rPr>
        <w:annotationRef/>
      </w:r>
      <w:r>
        <w:t xml:space="preserve">Dabbling in </w:t>
      </w:r>
    </w:p>
  </w:comment>
  <w:comment w:id="71" w:author="Rosie" w:date="2022-05-05T11:12:00Z" w:initials="R">
    <w:p w14:paraId="75E2A1A4" w14:textId="77777777" w:rsidR="0036415D" w:rsidRDefault="0036415D" w:rsidP="00241BDB">
      <w:pPr>
        <w:pStyle w:val="CommentText"/>
        <w:jc w:val="left"/>
      </w:pPr>
      <w:r>
        <w:rPr>
          <w:rStyle w:val="CommentReference"/>
        </w:rPr>
        <w:annotationRef/>
      </w:r>
      <w:r>
        <w:t>Why is this a problem explain</w:t>
      </w:r>
    </w:p>
  </w:comment>
  <w:comment w:id="77" w:author="Rosie" w:date="2022-05-05T11:16:00Z" w:initials="R">
    <w:p w14:paraId="1A2C843B" w14:textId="77777777" w:rsidR="00CD4716" w:rsidRDefault="00CD4716" w:rsidP="009D642B">
      <w:pPr>
        <w:pStyle w:val="CommentText"/>
        <w:jc w:val="left"/>
      </w:pPr>
      <w:r>
        <w:rPr>
          <w:rStyle w:val="CommentReference"/>
        </w:rPr>
        <w:annotationRef/>
      </w:r>
      <w:r>
        <w:t>rephrawse</w:t>
      </w:r>
    </w:p>
  </w:comment>
  <w:comment w:id="81" w:author="Rosie" w:date="2022-05-05T11:18:00Z" w:initials="R">
    <w:p w14:paraId="76337D8B" w14:textId="77777777" w:rsidR="00CD4716" w:rsidRDefault="00CD4716" w:rsidP="00807498">
      <w:pPr>
        <w:pStyle w:val="CommentText"/>
        <w:jc w:val="left"/>
      </w:pPr>
      <w:r>
        <w:rPr>
          <w:rStyle w:val="CommentReference"/>
        </w:rPr>
        <w:annotationRef/>
      </w:r>
      <w:r>
        <w:t>???</w:t>
      </w:r>
    </w:p>
  </w:comment>
  <w:comment w:id="86" w:author="Rosie" w:date="2022-05-05T11:18:00Z" w:initials="R">
    <w:p w14:paraId="0F426FB7" w14:textId="77777777" w:rsidR="00CD4716" w:rsidRDefault="00CD4716" w:rsidP="007B29D1">
      <w:pPr>
        <w:pStyle w:val="CommentText"/>
        <w:jc w:val="left"/>
      </w:pPr>
      <w:r>
        <w:rPr>
          <w:rStyle w:val="CommentReference"/>
        </w:rPr>
        <w:annotationRef/>
      </w:r>
      <w:r>
        <w:t>???</w:t>
      </w:r>
    </w:p>
  </w:comment>
  <w:comment w:id="88" w:author="Rosie" w:date="2022-05-05T11:19:00Z" w:initials="R">
    <w:p w14:paraId="215F1F3E" w14:textId="77777777" w:rsidR="00690B36" w:rsidRDefault="00690B36" w:rsidP="00E00712">
      <w:pPr>
        <w:pStyle w:val="CommentText"/>
        <w:jc w:val="left"/>
      </w:pPr>
      <w:r>
        <w:rPr>
          <w:rStyle w:val="CommentReference"/>
        </w:rPr>
        <w:annotationRef/>
      </w:r>
      <w:r>
        <w:t>???</w:t>
      </w:r>
    </w:p>
  </w:comment>
  <w:comment w:id="91" w:author="Rosie" w:date="2022-05-05T11:20:00Z" w:initials="R">
    <w:p w14:paraId="080E649E" w14:textId="77777777" w:rsidR="00690B36" w:rsidRDefault="00690B36" w:rsidP="00193B95">
      <w:pPr>
        <w:pStyle w:val="CommentText"/>
        <w:jc w:val="left"/>
      </w:pPr>
      <w:r>
        <w:rPr>
          <w:rStyle w:val="CommentReference"/>
        </w:rPr>
        <w:annotationRef/>
      </w:r>
      <w:r>
        <w:t xml:space="preserve">Write after you’ve done your own research. You cant just eb asking for help without doing work </w:t>
      </w:r>
    </w:p>
  </w:comment>
  <w:comment w:id="103" w:author="Rosie" w:date="2022-05-05T11:24:00Z" w:initials="R">
    <w:p w14:paraId="097D736A" w14:textId="77777777" w:rsidR="00690B36" w:rsidRDefault="00690B36" w:rsidP="00335278">
      <w:pPr>
        <w:pStyle w:val="CommentText"/>
        <w:jc w:val="left"/>
      </w:pPr>
      <w:r>
        <w:rPr>
          <w:rStyle w:val="CommentReference"/>
        </w:rPr>
        <w:annotationRef/>
      </w:r>
      <w:r>
        <w:t>What about t he testing you documented</w:t>
      </w:r>
    </w:p>
  </w:comment>
  <w:comment w:id="104" w:author="Raphael Salaja" w:date="2022-05-05T19:45:00Z" w:initials="RS">
    <w:p w14:paraId="256560FF" w14:textId="77777777" w:rsidR="0050054E" w:rsidRDefault="0050054E" w:rsidP="00AD79FB">
      <w:pPr>
        <w:pStyle w:val="CommentText"/>
        <w:jc w:val="left"/>
      </w:pPr>
      <w:r>
        <w:rPr>
          <w:rStyle w:val="CommentReference"/>
        </w:rPr>
        <w:annotationRef/>
      </w:r>
      <w:r>
        <w:t>Which one?</w:t>
      </w:r>
    </w:p>
  </w:comment>
  <w:comment w:id="105" w:author="Rosie" w:date="2022-05-05T11:24:00Z" w:initials="R">
    <w:p w14:paraId="6D535CAF" w14:textId="3D46EA42" w:rsidR="00E61F1F" w:rsidRDefault="00E61F1F" w:rsidP="007B1FFC">
      <w:pPr>
        <w:pStyle w:val="CommentText"/>
        <w:jc w:val="left"/>
      </w:pPr>
      <w:r>
        <w:rPr>
          <w:rStyle w:val="CommentReference"/>
        </w:rPr>
        <w:annotationRef/>
      </w:r>
      <w:r>
        <w:t>But yuu already worked? What does this sentence mean</w:t>
      </w:r>
    </w:p>
  </w:comment>
  <w:comment w:id="109" w:author="Rosie" w:date="2022-05-05T11:39:00Z" w:initials="R">
    <w:p w14:paraId="754D7F04" w14:textId="77777777" w:rsidR="00D55E79" w:rsidRDefault="00D55E79" w:rsidP="00C612A5">
      <w:pPr>
        <w:pStyle w:val="CommentText"/>
        <w:jc w:val="left"/>
      </w:pPr>
      <w:r>
        <w:rPr>
          <w:rStyle w:val="CommentReference"/>
        </w:rPr>
        <w:annotationRef/>
      </w:r>
      <w:r>
        <w:t>Huh?</w:t>
      </w:r>
    </w:p>
  </w:comment>
  <w:comment w:id="112" w:author="Rosie" w:date="2022-05-05T11:40:00Z" w:initials="R">
    <w:p w14:paraId="2389A8B9" w14:textId="77777777" w:rsidR="00D55E79" w:rsidRDefault="00D55E79" w:rsidP="00A41112">
      <w:pPr>
        <w:pStyle w:val="CommentText"/>
        <w:jc w:val="left"/>
      </w:pPr>
      <w:r>
        <w:rPr>
          <w:rStyle w:val="CommentReference"/>
        </w:rPr>
        <w:annotationRef/>
      </w:r>
      <w:r>
        <w:t>example</w:t>
      </w:r>
    </w:p>
  </w:comment>
  <w:comment w:id="113" w:author="Raphael Salaja" w:date="2022-05-05T19:41:00Z" w:initials="RS">
    <w:p w14:paraId="5C701676" w14:textId="77777777" w:rsidR="005C1450" w:rsidRDefault="005C1450" w:rsidP="00E7610F">
      <w:pPr>
        <w:pStyle w:val="CommentText"/>
        <w:jc w:val="left"/>
      </w:pPr>
      <w:r>
        <w:rPr>
          <w:rStyle w:val="CommentReference"/>
        </w:rPr>
        <w:annotationRef/>
      </w:r>
      <w:r>
        <w:t>There is none</w:t>
      </w:r>
    </w:p>
  </w:comment>
  <w:comment w:id="114" w:author="Rosie" w:date="2022-05-05T11:41:00Z" w:initials="R">
    <w:p w14:paraId="0F48FE7A" w14:textId="531A9564" w:rsidR="00D55E79" w:rsidRDefault="00D55E79" w:rsidP="000C0B1B">
      <w:pPr>
        <w:pStyle w:val="CommentText"/>
        <w:jc w:val="left"/>
      </w:pPr>
      <w:r>
        <w:rPr>
          <w:rStyle w:val="CommentReference"/>
        </w:rPr>
        <w:annotationRef/>
      </w:r>
      <w:r>
        <w:t xml:space="preserve">Was not...and correct any other shortened words </w:t>
      </w:r>
    </w:p>
  </w:comment>
  <w:comment w:id="117" w:author="Rosie" w:date="2022-05-05T11:42:00Z" w:initials="R">
    <w:p w14:paraId="7E81BA9D" w14:textId="77777777" w:rsidR="00D55E79" w:rsidRDefault="00D55E79" w:rsidP="00496C63">
      <w:pPr>
        <w:pStyle w:val="CommentText"/>
        <w:jc w:val="left"/>
      </w:pPr>
      <w:r>
        <w:rPr>
          <w:rStyle w:val="CommentReference"/>
        </w:rPr>
        <w:annotationRef/>
      </w:r>
      <w:r>
        <w:t>Is structured</w:t>
      </w:r>
    </w:p>
  </w:comment>
  <w:comment w:id="120" w:author="Rosie" w:date="2022-05-05T11:42:00Z" w:initials="R">
    <w:p w14:paraId="4966A576" w14:textId="77777777" w:rsidR="00D55E79" w:rsidRDefault="00D55E79" w:rsidP="00D77259">
      <w:pPr>
        <w:pStyle w:val="CommentText"/>
        <w:jc w:val="left"/>
      </w:pPr>
      <w:r>
        <w:rPr>
          <w:rStyle w:val="CommentReference"/>
        </w:rPr>
        <w:annotationRef/>
      </w:r>
      <w:r>
        <w:t>But you wrote test cases</w:t>
      </w:r>
    </w:p>
  </w:comment>
  <w:comment w:id="122" w:author="Rosie" w:date="2022-05-05T11:43:00Z" w:initials="R">
    <w:p w14:paraId="7BB883CF" w14:textId="77777777" w:rsidR="00D55E79" w:rsidRDefault="00D55E79" w:rsidP="001C4ADC">
      <w:pPr>
        <w:pStyle w:val="CommentText"/>
        <w:jc w:val="left"/>
      </w:pPr>
      <w:r>
        <w:rPr>
          <w:rStyle w:val="CommentReference"/>
        </w:rPr>
        <w:annotationRef/>
      </w:r>
      <w:r>
        <w:t>?</w:t>
      </w:r>
    </w:p>
  </w:comment>
  <w:comment w:id="124" w:author="Rosie" w:date="2022-05-05T11:44:00Z" w:initials="R">
    <w:p w14:paraId="2C377607" w14:textId="77777777" w:rsidR="009B4F4E" w:rsidRDefault="009B4F4E" w:rsidP="006F1757">
      <w:pPr>
        <w:pStyle w:val="CommentText"/>
        <w:jc w:val="left"/>
      </w:pPr>
      <w:r>
        <w:rPr>
          <w:rStyle w:val="CommentReference"/>
        </w:rPr>
        <w:annotationRef/>
      </w:r>
      <w:r>
        <w:t>rephrase</w:t>
      </w:r>
    </w:p>
  </w:comment>
  <w:comment w:id="130" w:author="Rosie" w:date="2022-05-05T11:44:00Z" w:initials="R">
    <w:p w14:paraId="0D82C1FE" w14:textId="77777777" w:rsidR="009B4F4E" w:rsidRDefault="009B4F4E" w:rsidP="00676676">
      <w:pPr>
        <w:pStyle w:val="CommentText"/>
        <w:jc w:val="left"/>
      </w:pPr>
      <w:r>
        <w:rPr>
          <w:rStyle w:val="CommentReference"/>
        </w:rPr>
        <w:annotationRef/>
      </w:r>
      <w:r>
        <w:t>Where is the example of when you got /gave fefedback</w:t>
      </w:r>
    </w:p>
  </w:comment>
  <w:comment w:id="131" w:author="Raphael Salaja" w:date="2022-05-05T19:32:00Z" w:initials="RS">
    <w:p w14:paraId="62C9139F" w14:textId="77777777" w:rsidR="00C1654A" w:rsidRDefault="00C1654A" w:rsidP="004B1535">
      <w:pPr>
        <w:pStyle w:val="CommentText"/>
        <w:jc w:val="left"/>
      </w:pPr>
      <w:r>
        <w:rPr>
          <w:rStyle w:val="CommentReference"/>
        </w:rPr>
        <w:annotationRef/>
      </w:r>
      <w:r>
        <w:t>It was meeting</w:t>
      </w:r>
    </w:p>
  </w:comment>
  <w:comment w:id="132" w:author="Rosie" w:date="2022-05-05T11:45:00Z" w:initials="R">
    <w:p w14:paraId="2C068DDE" w14:textId="5702A490" w:rsidR="009B4F4E" w:rsidRDefault="009B4F4E" w:rsidP="00C738EC">
      <w:pPr>
        <w:pStyle w:val="CommentText"/>
        <w:jc w:val="left"/>
      </w:pPr>
      <w:r>
        <w:rPr>
          <w:rStyle w:val="CommentReference"/>
        </w:rPr>
        <w:annotationRef/>
      </w:r>
      <w:r>
        <w:t>??</w:t>
      </w:r>
    </w:p>
  </w:comment>
  <w:comment w:id="138" w:author="Rosie" w:date="2022-05-05T11:45:00Z" w:initials="R">
    <w:p w14:paraId="5480ACB8" w14:textId="77777777" w:rsidR="009B4F4E" w:rsidRDefault="009B4F4E" w:rsidP="001D0BCF">
      <w:pPr>
        <w:pStyle w:val="CommentText"/>
        <w:jc w:val="left"/>
      </w:pPr>
      <w:r>
        <w:rPr>
          <w:rStyle w:val="CommentReference"/>
        </w:rPr>
        <w:annotationRef/>
      </w:r>
      <w:r>
        <w:t>Descriebd my respons and duties,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5A3FCF7" w15:done="0"/>
  <w15:commentEx w15:paraId="56285DF9" w15:done="0"/>
  <w15:commentEx w15:paraId="7DAC201E" w15:paraIdParent="56285DF9" w15:done="0"/>
  <w15:commentEx w15:paraId="1915061C" w15:done="0"/>
  <w15:commentEx w15:paraId="167C8D8F" w15:done="0"/>
  <w15:commentEx w15:paraId="7FB87A81" w15:done="0"/>
  <w15:commentEx w15:paraId="26725F37" w15:done="0"/>
  <w15:commentEx w15:paraId="5F760482" w15:done="0"/>
  <w15:commentEx w15:paraId="70B9F271" w15:done="0"/>
  <w15:commentEx w15:paraId="6931642B" w15:done="0"/>
  <w15:commentEx w15:paraId="29469019" w15:done="0"/>
  <w15:commentEx w15:paraId="53AF24D2" w15:done="0"/>
  <w15:commentEx w15:paraId="63F436F4" w15:done="0"/>
  <w15:commentEx w15:paraId="260164A1" w15:done="0"/>
  <w15:commentEx w15:paraId="4695B312" w15:done="0"/>
  <w15:commentEx w15:paraId="6DC080E1" w15:done="0"/>
  <w15:commentEx w15:paraId="0F1CD191" w15:done="0"/>
  <w15:commentEx w15:paraId="3313E287" w15:done="0"/>
  <w15:commentEx w15:paraId="6513094A" w15:done="0"/>
  <w15:commentEx w15:paraId="4957E0D6" w15:done="0"/>
  <w15:commentEx w15:paraId="763AA3F1" w15:done="0"/>
  <w15:commentEx w15:paraId="363B6F6B" w15:done="0"/>
  <w15:commentEx w15:paraId="686A4364" w15:done="0"/>
  <w15:commentEx w15:paraId="4174EF0D" w15:done="0"/>
  <w15:commentEx w15:paraId="29D5ECA6" w15:done="0"/>
  <w15:commentEx w15:paraId="2E356DD2" w15:done="0"/>
  <w15:commentEx w15:paraId="566C3311" w15:done="0"/>
  <w15:commentEx w15:paraId="75E2A1A4" w15:done="0"/>
  <w15:commentEx w15:paraId="1A2C843B" w15:done="0"/>
  <w15:commentEx w15:paraId="76337D8B" w15:done="0"/>
  <w15:commentEx w15:paraId="0F426FB7" w15:done="0"/>
  <w15:commentEx w15:paraId="215F1F3E" w15:done="0"/>
  <w15:commentEx w15:paraId="080E649E" w15:done="0"/>
  <w15:commentEx w15:paraId="097D736A" w15:done="0"/>
  <w15:commentEx w15:paraId="256560FF" w15:paraIdParent="097D736A" w15:done="0"/>
  <w15:commentEx w15:paraId="6D535CAF" w15:done="0"/>
  <w15:commentEx w15:paraId="754D7F04" w15:done="0"/>
  <w15:commentEx w15:paraId="2389A8B9" w15:done="0"/>
  <w15:commentEx w15:paraId="5C701676" w15:paraIdParent="2389A8B9" w15:done="0"/>
  <w15:commentEx w15:paraId="0F48FE7A" w15:done="0"/>
  <w15:commentEx w15:paraId="7E81BA9D" w15:done="0"/>
  <w15:commentEx w15:paraId="4966A576" w15:done="0"/>
  <w15:commentEx w15:paraId="7BB883CF" w15:done="0"/>
  <w15:commentEx w15:paraId="2C377607" w15:done="0"/>
  <w15:commentEx w15:paraId="0D82C1FE" w15:done="0"/>
  <w15:commentEx w15:paraId="62C9139F" w15:paraIdParent="0D82C1FE" w15:done="0"/>
  <w15:commentEx w15:paraId="2C068DDE" w15:done="0"/>
  <w15:commentEx w15:paraId="5480ACB8"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1E45E0" w16cex:dateUtc="2022-05-05T10:47:00Z"/>
  <w16cex:commentExtensible w16cex:durableId="261E460E" w16cex:dateUtc="2022-05-05T10:48:00Z"/>
  <w16cex:commentExtensible w16cex:durableId="261E464A" w16cex:dateUtc="2022-05-05T10:49:00Z"/>
  <w16cex:commentExtensible w16cex:durableId="261E4835" w16cex:dateUtc="2022-05-05T10:57:00Z"/>
  <w16cex:commentExtensible w16cex:durableId="261E2282" w16cex:dateUtc="2022-05-05T08:16:00Z"/>
  <w16cex:commentExtensible w16cex:durableId="261E256C" w16cex:dateUtc="2022-05-05T08:29:00Z"/>
  <w16cex:commentExtensible w16cex:durableId="261E2419" w16cex:dateUtc="2022-05-05T08:23:00Z"/>
  <w16cex:commentExtensible w16cex:durableId="261E2C2B" w16cex:dateUtc="2022-05-05T08:57:00Z"/>
  <w16cex:commentExtensible w16cex:durableId="261E257C" w16cex:dateUtc="2022-05-05T08:29:00Z"/>
  <w16cex:commentExtensible w16cex:durableId="261E2BB5" w16cex:dateUtc="2022-05-05T08:55:00Z"/>
  <w16cex:commentExtensible w16cex:durableId="261E25AF" w16cex:dateUtc="2022-05-05T08:30:00Z"/>
  <w16cex:commentExtensible w16cex:durableId="261E3223" w16cex:dateUtc="2022-05-05T09:23:00Z"/>
  <w16cex:commentExtensible w16cex:durableId="261E327A" w16cex:dateUtc="2022-05-05T09:24:00Z"/>
  <w16cex:commentExtensible w16cex:durableId="261E32A3" w16cex:dateUtc="2022-05-05T09:25:00Z"/>
  <w16cex:commentExtensible w16cex:durableId="261E32BB" w16cex:dateUtc="2022-05-05T09:25:00Z"/>
  <w16cex:commentExtensible w16cex:durableId="261E32C3" w16cex:dateUtc="2022-05-05T09:25:00Z"/>
  <w16cex:commentExtensible w16cex:durableId="261E32F7" w16cex:dateUtc="2022-05-05T09:26:00Z"/>
  <w16cex:commentExtensible w16cex:durableId="261E3B4C" w16cex:dateUtc="2022-05-05T10:02:00Z"/>
  <w16cex:commentExtensible w16cex:durableId="261E3B51" w16cex:dateUtc="2022-05-05T10:02:00Z"/>
  <w16cex:commentExtensible w16cex:durableId="261E3B74" w16cex:dateUtc="2022-05-05T10:03:00Z"/>
  <w16cex:commentExtensible w16cex:durableId="261E3BE0" w16cex:dateUtc="2022-05-05T10:04:00Z"/>
  <w16cex:commentExtensible w16cex:durableId="261E3C28" w16cex:dateUtc="2022-05-05T10:06:00Z"/>
  <w16cex:commentExtensible w16cex:durableId="261E3C49" w16cex:dateUtc="2022-05-05T10:06:00Z"/>
  <w16cex:commentExtensible w16cex:durableId="261E3C77" w16cex:dateUtc="2022-05-05T10:07:00Z"/>
  <w16cex:commentExtensible w16cex:durableId="261E3C8C" w16cex:dateUtc="2022-05-05T10:07:00Z"/>
  <w16cex:commentExtensible w16cex:durableId="261E3CC2" w16cex:dateUtc="2022-05-05T10:08:00Z"/>
  <w16cex:commentExtensible w16cex:durableId="261E3CE3" w16cex:dateUtc="2022-05-05T10:09:00Z"/>
  <w16cex:commentExtensible w16cex:durableId="261E3DAA" w16cex:dateUtc="2022-05-05T10:12:00Z"/>
  <w16cex:commentExtensible w16cex:durableId="261E3E87" w16cex:dateUtc="2022-05-05T10:16:00Z"/>
  <w16cex:commentExtensible w16cex:durableId="261E3EFF" w16cex:dateUtc="2022-05-05T10:18:00Z"/>
  <w16cex:commentExtensible w16cex:durableId="261E3F11" w16cex:dateUtc="2022-05-05T10:18:00Z"/>
  <w16cex:commentExtensible w16cex:durableId="261E3F4B" w16cex:dateUtc="2022-05-05T10:19:00Z"/>
  <w16cex:commentExtensible w16cex:durableId="261E3F73" w16cex:dateUtc="2022-05-05T10:20:00Z"/>
  <w16cex:commentExtensible w16cex:durableId="261E4063" w16cex:dateUtc="2022-05-05T10:24:00Z"/>
  <w16cex:commentExtensible w16cex:durableId="261EA7D3" w16cex:dateUtc="2022-05-05T18:45:00Z"/>
  <w16cex:commentExtensible w16cex:durableId="261E4087" w16cex:dateUtc="2022-05-05T10:24:00Z"/>
  <w16cex:commentExtensible w16cex:durableId="261E43EC" w16cex:dateUtc="2022-05-05T10:39:00Z"/>
  <w16cex:commentExtensible w16cex:durableId="261E444B" w16cex:dateUtc="2022-05-05T10:40:00Z"/>
  <w16cex:commentExtensible w16cex:durableId="261EA6DF" w16cex:dateUtc="2022-05-05T18:41:00Z"/>
  <w16cex:commentExtensible w16cex:durableId="261E446F" w16cex:dateUtc="2022-05-05T10:41:00Z"/>
  <w16cex:commentExtensible w16cex:durableId="261E44C5" w16cex:dateUtc="2022-05-05T10:42:00Z"/>
  <w16cex:commentExtensible w16cex:durableId="261E44CE" w16cex:dateUtc="2022-05-05T10:42:00Z"/>
  <w16cex:commentExtensible w16cex:durableId="261E44E7" w16cex:dateUtc="2022-05-05T10:43:00Z"/>
  <w16cex:commentExtensible w16cex:durableId="261E4510" w16cex:dateUtc="2022-05-05T10:44:00Z"/>
  <w16cex:commentExtensible w16cex:durableId="261E4534" w16cex:dateUtc="2022-05-05T10:44:00Z"/>
  <w16cex:commentExtensible w16cex:durableId="261EA4B4" w16cex:dateUtc="2022-05-05T18:32:00Z"/>
  <w16cex:commentExtensible w16cex:durableId="261E4557" w16cex:dateUtc="2022-05-05T10:45:00Z"/>
  <w16cex:commentExtensible w16cex:durableId="261E4586" w16cex:dateUtc="2022-05-05T10:4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5A3FCF7" w16cid:durableId="261E45E0"/>
  <w16cid:commentId w16cid:paraId="56285DF9" w16cid:durableId="261E460E"/>
  <w16cid:commentId w16cid:paraId="7DAC201E" w16cid:durableId="261E464A"/>
  <w16cid:commentId w16cid:paraId="1915061C" w16cid:durableId="261E4835"/>
  <w16cid:commentId w16cid:paraId="167C8D8F" w16cid:durableId="261E2282"/>
  <w16cid:commentId w16cid:paraId="7FB87A81" w16cid:durableId="261E256C"/>
  <w16cid:commentId w16cid:paraId="26725F37" w16cid:durableId="261E2419"/>
  <w16cid:commentId w16cid:paraId="5F760482" w16cid:durableId="261E2C2B"/>
  <w16cid:commentId w16cid:paraId="70B9F271" w16cid:durableId="261E257C"/>
  <w16cid:commentId w16cid:paraId="6931642B" w16cid:durableId="261E2BB5"/>
  <w16cid:commentId w16cid:paraId="29469019" w16cid:durableId="261E25AF"/>
  <w16cid:commentId w16cid:paraId="53AF24D2" w16cid:durableId="261E3223"/>
  <w16cid:commentId w16cid:paraId="63F436F4" w16cid:durableId="261E327A"/>
  <w16cid:commentId w16cid:paraId="260164A1" w16cid:durableId="261E32A3"/>
  <w16cid:commentId w16cid:paraId="4695B312" w16cid:durableId="261E32BB"/>
  <w16cid:commentId w16cid:paraId="6DC080E1" w16cid:durableId="261E32C3"/>
  <w16cid:commentId w16cid:paraId="0F1CD191" w16cid:durableId="261E32F7"/>
  <w16cid:commentId w16cid:paraId="3313E287" w16cid:durableId="261E3B4C"/>
  <w16cid:commentId w16cid:paraId="6513094A" w16cid:durableId="261E3B51"/>
  <w16cid:commentId w16cid:paraId="4957E0D6" w16cid:durableId="261E3B74"/>
  <w16cid:commentId w16cid:paraId="763AA3F1" w16cid:durableId="261E3BE0"/>
  <w16cid:commentId w16cid:paraId="363B6F6B" w16cid:durableId="261E3C28"/>
  <w16cid:commentId w16cid:paraId="686A4364" w16cid:durableId="261E3C49"/>
  <w16cid:commentId w16cid:paraId="4174EF0D" w16cid:durableId="261E3C77"/>
  <w16cid:commentId w16cid:paraId="29D5ECA6" w16cid:durableId="261E3C8C"/>
  <w16cid:commentId w16cid:paraId="2E356DD2" w16cid:durableId="261E3CC2"/>
  <w16cid:commentId w16cid:paraId="566C3311" w16cid:durableId="261E3CE3"/>
  <w16cid:commentId w16cid:paraId="75E2A1A4" w16cid:durableId="261E3DAA"/>
  <w16cid:commentId w16cid:paraId="1A2C843B" w16cid:durableId="261E3E87"/>
  <w16cid:commentId w16cid:paraId="76337D8B" w16cid:durableId="261E3EFF"/>
  <w16cid:commentId w16cid:paraId="0F426FB7" w16cid:durableId="261E3F11"/>
  <w16cid:commentId w16cid:paraId="215F1F3E" w16cid:durableId="261E3F4B"/>
  <w16cid:commentId w16cid:paraId="080E649E" w16cid:durableId="261E3F73"/>
  <w16cid:commentId w16cid:paraId="097D736A" w16cid:durableId="261E4063"/>
  <w16cid:commentId w16cid:paraId="256560FF" w16cid:durableId="261EA7D3"/>
  <w16cid:commentId w16cid:paraId="6D535CAF" w16cid:durableId="261E4087"/>
  <w16cid:commentId w16cid:paraId="754D7F04" w16cid:durableId="261E43EC"/>
  <w16cid:commentId w16cid:paraId="2389A8B9" w16cid:durableId="261E444B"/>
  <w16cid:commentId w16cid:paraId="5C701676" w16cid:durableId="261EA6DF"/>
  <w16cid:commentId w16cid:paraId="0F48FE7A" w16cid:durableId="261E446F"/>
  <w16cid:commentId w16cid:paraId="7E81BA9D" w16cid:durableId="261E44C5"/>
  <w16cid:commentId w16cid:paraId="4966A576" w16cid:durableId="261E44CE"/>
  <w16cid:commentId w16cid:paraId="7BB883CF" w16cid:durableId="261E44E7"/>
  <w16cid:commentId w16cid:paraId="2C377607" w16cid:durableId="261E4510"/>
  <w16cid:commentId w16cid:paraId="0D82C1FE" w16cid:durableId="261E4534"/>
  <w16cid:commentId w16cid:paraId="62C9139F" w16cid:durableId="261EA4B4"/>
  <w16cid:commentId w16cid:paraId="2C068DDE" w16cid:durableId="261E4557"/>
  <w16cid:commentId w16cid:paraId="5480ACB8" w16cid:durableId="261E458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FA51FA" w14:textId="77777777" w:rsidR="008B7893" w:rsidRDefault="008B7893" w:rsidP="00983301">
      <w:r>
        <w:separator/>
      </w:r>
    </w:p>
  </w:endnote>
  <w:endnote w:type="continuationSeparator" w:id="0">
    <w:p w14:paraId="47A0972D" w14:textId="77777777" w:rsidR="008B7893" w:rsidRDefault="008B7893" w:rsidP="009833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8758454"/>
      <w:docPartObj>
        <w:docPartGallery w:val="Page Numbers (Bottom of Page)"/>
        <w:docPartUnique/>
      </w:docPartObj>
    </w:sdtPr>
    <w:sdtEndPr>
      <w:rPr>
        <w:noProof/>
      </w:rPr>
    </w:sdtEndPr>
    <w:sdtContent>
      <w:p w14:paraId="1F5FBB2C" w14:textId="2BC0F9E7" w:rsidR="00A75156" w:rsidRDefault="00A75156">
        <w:pPr>
          <w:pStyle w:val="Footer"/>
          <w:jc w:val="right"/>
        </w:pP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327F0F" w14:textId="77777777" w:rsidR="008B7893" w:rsidRDefault="008B7893" w:rsidP="00983301">
      <w:r>
        <w:separator/>
      </w:r>
    </w:p>
  </w:footnote>
  <w:footnote w:type="continuationSeparator" w:id="0">
    <w:p w14:paraId="624D96A0" w14:textId="77777777" w:rsidR="008B7893" w:rsidRDefault="008B7893" w:rsidP="009833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A767B"/>
    <w:multiLevelType w:val="hybridMultilevel"/>
    <w:tmpl w:val="54C0C9C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 w15:restartNumberingAfterBreak="0">
    <w:nsid w:val="12DA7899"/>
    <w:multiLevelType w:val="hybridMultilevel"/>
    <w:tmpl w:val="9892AE7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3AD7EB8"/>
    <w:multiLevelType w:val="hybridMultilevel"/>
    <w:tmpl w:val="519643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5785B1F"/>
    <w:multiLevelType w:val="hybridMultilevel"/>
    <w:tmpl w:val="3E581A98"/>
    <w:lvl w:ilvl="0" w:tplc="67FCC9CC">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9241D26"/>
    <w:multiLevelType w:val="hybridMultilevel"/>
    <w:tmpl w:val="44F832AE"/>
    <w:lvl w:ilvl="0" w:tplc="A18C2644">
      <w:numFmt w:val="bullet"/>
      <w:lvlText w:val="-"/>
      <w:lvlJc w:val="left"/>
      <w:pPr>
        <w:ind w:left="720" w:hanging="360"/>
      </w:pPr>
      <w:rPr>
        <w:rFonts w:ascii="Calibri" w:eastAsiaTheme="minorHAnsi" w:hAnsi="Calibri" w:cs="Calibri"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4750139F"/>
    <w:multiLevelType w:val="hybridMultilevel"/>
    <w:tmpl w:val="BC50DEB2"/>
    <w:lvl w:ilvl="0" w:tplc="A280B54C">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15:restartNumberingAfterBreak="0">
    <w:nsid w:val="4AB952A0"/>
    <w:multiLevelType w:val="hybridMultilevel"/>
    <w:tmpl w:val="603E9918"/>
    <w:lvl w:ilvl="0" w:tplc="A94AF7EA">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93C623D"/>
    <w:multiLevelType w:val="hybridMultilevel"/>
    <w:tmpl w:val="10B416A2"/>
    <w:lvl w:ilvl="0" w:tplc="C0B44568">
      <w:numFmt w:val="bullet"/>
      <w:lvlText w:val="-"/>
      <w:lvlJc w:val="left"/>
      <w:pPr>
        <w:ind w:left="720" w:hanging="360"/>
      </w:pPr>
      <w:rPr>
        <w:rFonts w:ascii="Calibri" w:eastAsiaTheme="minorHAnsi" w:hAnsi="Calibri" w:cs="Calibri"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B9D35EA"/>
    <w:multiLevelType w:val="hybridMultilevel"/>
    <w:tmpl w:val="1D84D2B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7C5231EF"/>
    <w:multiLevelType w:val="hybridMultilevel"/>
    <w:tmpl w:val="CA80308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1104612746">
    <w:abstractNumId w:val="9"/>
  </w:num>
  <w:num w:numId="2" w16cid:durableId="2037657220">
    <w:abstractNumId w:val="1"/>
  </w:num>
  <w:num w:numId="3" w16cid:durableId="908542339">
    <w:abstractNumId w:val="8"/>
  </w:num>
  <w:num w:numId="4" w16cid:durableId="1745100214">
    <w:abstractNumId w:val="2"/>
  </w:num>
  <w:num w:numId="5" w16cid:durableId="1691562319">
    <w:abstractNumId w:val="0"/>
  </w:num>
  <w:num w:numId="6" w16cid:durableId="1378814353">
    <w:abstractNumId w:val="3"/>
  </w:num>
  <w:num w:numId="7" w16cid:durableId="2029136323">
    <w:abstractNumId w:val="7"/>
  </w:num>
  <w:num w:numId="8" w16cid:durableId="1125319975">
    <w:abstractNumId w:val="5"/>
  </w:num>
  <w:num w:numId="9" w16cid:durableId="2106918827">
    <w:abstractNumId w:val="6"/>
  </w:num>
  <w:num w:numId="10" w16cid:durableId="1251040213">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sie">
    <w15:presenceInfo w15:providerId="None" w15:userId="Rosie"/>
  </w15:person>
  <w15:person w15:author="Raphael Salaja">
    <w15:presenceInfo w15:providerId="None" w15:userId="Raphael Salaj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62BC"/>
    <w:rsid w:val="0001290D"/>
    <w:rsid w:val="000212FA"/>
    <w:rsid w:val="000257C9"/>
    <w:rsid w:val="00033AFD"/>
    <w:rsid w:val="00034BA6"/>
    <w:rsid w:val="000354FD"/>
    <w:rsid w:val="000515BE"/>
    <w:rsid w:val="000524A2"/>
    <w:rsid w:val="000530AD"/>
    <w:rsid w:val="00053A64"/>
    <w:rsid w:val="00053D00"/>
    <w:rsid w:val="00066D00"/>
    <w:rsid w:val="00071898"/>
    <w:rsid w:val="00080AE6"/>
    <w:rsid w:val="00082487"/>
    <w:rsid w:val="00083405"/>
    <w:rsid w:val="00091B40"/>
    <w:rsid w:val="000A4BCA"/>
    <w:rsid w:val="000B2F00"/>
    <w:rsid w:val="000B5A7B"/>
    <w:rsid w:val="000D3928"/>
    <w:rsid w:val="000D7D9C"/>
    <w:rsid w:val="000F59E2"/>
    <w:rsid w:val="00102AFB"/>
    <w:rsid w:val="00115429"/>
    <w:rsid w:val="00123ABB"/>
    <w:rsid w:val="00155A68"/>
    <w:rsid w:val="00162D75"/>
    <w:rsid w:val="00163656"/>
    <w:rsid w:val="00165B08"/>
    <w:rsid w:val="00175ED9"/>
    <w:rsid w:val="00176ACB"/>
    <w:rsid w:val="00176CD8"/>
    <w:rsid w:val="001815EA"/>
    <w:rsid w:val="0018189D"/>
    <w:rsid w:val="00184855"/>
    <w:rsid w:val="00195D2A"/>
    <w:rsid w:val="0019710D"/>
    <w:rsid w:val="001C37E5"/>
    <w:rsid w:val="001D2972"/>
    <w:rsid w:val="001E357C"/>
    <w:rsid w:val="001F037A"/>
    <w:rsid w:val="001F2CE3"/>
    <w:rsid w:val="001F2D01"/>
    <w:rsid w:val="001F5F49"/>
    <w:rsid w:val="00200CC9"/>
    <w:rsid w:val="00214556"/>
    <w:rsid w:val="00215867"/>
    <w:rsid w:val="00220F91"/>
    <w:rsid w:val="00223659"/>
    <w:rsid w:val="002362DE"/>
    <w:rsid w:val="0024156A"/>
    <w:rsid w:val="00252BBA"/>
    <w:rsid w:val="00262D72"/>
    <w:rsid w:val="00263799"/>
    <w:rsid w:val="00265D9C"/>
    <w:rsid w:val="002910AC"/>
    <w:rsid w:val="00295C51"/>
    <w:rsid w:val="002D408D"/>
    <w:rsid w:val="002D40B8"/>
    <w:rsid w:val="002F43EB"/>
    <w:rsid w:val="0030631B"/>
    <w:rsid w:val="003076CF"/>
    <w:rsid w:val="0031251C"/>
    <w:rsid w:val="00323B0F"/>
    <w:rsid w:val="00325216"/>
    <w:rsid w:val="003265D1"/>
    <w:rsid w:val="00327901"/>
    <w:rsid w:val="00330AF3"/>
    <w:rsid w:val="00343DA2"/>
    <w:rsid w:val="00356E1D"/>
    <w:rsid w:val="00363F7E"/>
    <w:rsid w:val="0036415D"/>
    <w:rsid w:val="00364950"/>
    <w:rsid w:val="00392F40"/>
    <w:rsid w:val="003A5BD8"/>
    <w:rsid w:val="003C39A4"/>
    <w:rsid w:val="003E5D59"/>
    <w:rsid w:val="003F25FF"/>
    <w:rsid w:val="004078F7"/>
    <w:rsid w:val="00417DA7"/>
    <w:rsid w:val="004257C7"/>
    <w:rsid w:val="00426EA8"/>
    <w:rsid w:val="004328B5"/>
    <w:rsid w:val="00433845"/>
    <w:rsid w:val="00435899"/>
    <w:rsid w:val="00436EBC"/>
    <w:rsid w:val="00440335"/>
    <w:rsid w:val="0044608E"/>
    <w:rsid w:val="004470D2"/>
    <w:rsid w:val="00455F05"/>
    <w:rsid w:val="0045780D"/>
    <w:rsid w:val="0046535D"/>
    <w:rsid w:val="00487993"/>
    <w:rsid w:val="00490FD1"/>
    <w:rsid w:val="004934FC"/>
    <w:rsid w:val="004956EF"/>
    <w:rsid w:val="004962B3"/>
    <w:rsid w:val="004A09A9"/>
    <w:rsid w:val="004A75E3"/>
    <w:rsid w:val="004A7CEB"/>
    <w:rsid w:val="004B2661"/>
    <w:rsid w:val="004B503A"/>
    <w:rsid w:val="004C4339"/>
    <w:rsid w:val="004C6E9D"/>
    <w:rsid w:val="004D4B28"/>
    <w:rsid w:val="004D7A3C"/>
    <w:rsid w:val="004E718A"/>
    <w:rsid w:val="004F5EF3"/>
    <w:rsid w:val="004F7221"/>
    <w:rsid w:val="0050054E"/>
    <w:rsid w:val="00502E53"/>
    <w:rsid w:val="005105DC"/>
    <w:rsid w:val="00513F4F"/>
    <w:rsid w:val="005216F7"/>
    <w:rsid w:val="00521B68"/>
    <w:rsid w:val="00531C81"/>
    <w:rsid w:val="0053650C"/>
    <w:rsid w:val="0054362F"/>
    <w:rsid w:val="00546E24"/>
    <w:rsid w:val="0054748A"/>
    <w:rsid w:val="00551D83"/>
    <w:rsid w:val="00552293"/>
    <w:rsid w:val="00555658"/>
    <w:rsid w:val="00560AA5"/>
    <w:rsid w:val="0056185C"/>
    <w:rsid w:val="00570134"/>
    <w:rsid w:val="00583911"/>
    <w:rsid w:val="00584FA0"/>
    <w:rsid w:val="00591EF0"/>
    <w:rsid w:val="00593402"/>
    <w:rsid w:val="0059407E"/>
    <w:rsid w:val="005A30AB"/>
    <w:rsid w:val="005A62CA"/>
    <w:rsid w:val="005A6777"/>
    <w:rsid w:val="005C1450"/>
    <w:rsid w:val="005C1DE0"/>
    <w:rsid w:val="005C5EC6"/>
    <w:rsid w:val="005C5F0A"/>
    <w:rsid w:val="005C74A0"/>
    <w:rsid w:val="005D48F6"/>
    <w:rsid w:val="005E15AB"/>
    <w:rsid w:val="005F2BC2"/>
    <w:rsid w:val="005F79F7"/>
    <w:rsid w:val="0060173D"/>
    <w:rsid w:val="0060293A"/>
    <w:rsid w:val="006133F1"/>
    <w:rsid w:val="006220B5"/>
    <w:rsid w:val="00641F1C"/>
    <w:rsid w:val="00673BEB"/>
    <w:rsid w:val="00677C0D"/>
    <w:rsid w:val="00690B36"/>
    <w:rsid w:val="00695C40"/>
    <w:rsid w:val="006A0867"/>
    <w:rsid w:val="006A0F60"/>
    <w:rsid w:val="006B06ED"/>
    <w:rsid w:val="006B5D1B"/>
    <w:rsid w:val="006C4768"/>
    <w:rsid w:val="006C7E67"/>
    <w:rsid w:val="006D2102"/>
    <w:rsid w:val="006E110B"/>
    <w:rsid w:val="006F1A83"/>
    <w:rsid w:val="00704C61"/>
    <w:rsid w:val="00705699"/>
    <w:rsid w:val="00707241"/>
    <w:rsid w:val="00712CA6"/>
    <w:rsid w:val="00727105"/>
    <w:rsid w:val="00740BF0"/>
    <w:rsid w:val="00743553"/>
    <w:rsid w:val="00751836"/>
    <w:rsid w:val="00764F87"/>
    <w:rsid w:val="00765100"/>
    <w:rsid w:val="00774F09"/>
    <w:rsid w:val="00774FCD"/>
    <w:rsid w:val="007862BC"/>
    <w:rsid w:val="0079474B"/>
    <w:rsid w:val="007B607C"/>
    <w:rsid w:val="007C201A"/>
    <w:rsid w:val="007C2295"/>
    <w:rsid w:val="007C57D0"/>
    <w:rsid w:val="007E049E"/>
    <w:rsid w:val="007E3625"/>
    <w:rsid w:val="007E3A4F"/>
    <w:rsid w:val="007E43A9"/>
    <w:rsid w:val="007F1CB0"/>
    <w:rsid w:val="007F355D"/>
    <w:rsid w:val="008177A5"/>
    <w:rsid w:val="00817EFD"/>
    <w:rsid w:val="00820E15"/>
    <w:rsid w:val="00823CB2"/>
    <w:rsid w:val="00831FC5"/>
    <w:rsid w:val="00832832"/>
    <w:rsid w:val="00840E5A"/>
    <w:rsid w:val="0084143F"/>
    <w:rsid w:val="00856712"/>
    <w:rsid w:val="00870D85"/>
    <w:rsid w:val="0088445B"/>
    <w:rsid w:val="008B10B6"/>
    <w:rsid w:val="008B7893"/>
    <w:rsid w:val="008C335C"/>
    <w:rsid w:val="008D2E25"/>
    <w:rsid w:val="008D46B7"/>
    <w:rsid w:val="008E30FA"/>
    <w:rsid w:val="009069B3"/>
    <w:rsid w:val="0091042A"/>
    <w:rsid w:val="0091409F"/>
    <w:rsid w:val="00927A3A"/>
    <w:rsid w:val="00927B96"/>
    <w:rsid w:val="00934D6F"/>
    <w:rsid w:val="009516E5"/>
    <w:rsid w:val="00954000"/>
    <w:rsid w:val="009642DE"/>
    <w:rsid w:val="00972751"/>
    <w:rsid w:val="00975170"/>
    <w:rsid w:val="009803A9"/>
    <w:rsid w:val="00980614"/>
    <w:rsid w:val="00983301"/>
    <w:rsid w:val="00985675"/>
    <w:rsid w:val="009931FF"/>
    <w:rsid w:val="009A6D2E"/>
    <w:rsid w:val="009B4F4E"/>
    <w:rsid w:val="009C0456"/>
    <w:rsid w:val="009C6780"/>
    <w:rsid w:val="00A03421"/>
    <w:rsid w:val="00A03C4C"/>
    <w:rsid w:val="00A062DB"/>
    <w:rsid w:val="00A17731"/>
    <w:rsid w:val="00A21A26"/>
    <w:rsid w:val="00A22100"/>
    <w:rsid w:val="00A22CA9"/>
    <w:rsid w:val="00A237AD"/>
    <w:rsid w:val="00A23F69"/>
    <w:rsid w:val="00A439C8"/>
    <w:rsid w:val="00A551C1"/>
    <w:rsid w:val="00A631BC"/>
    <w:rsid w:val="00A66B6B"/>
    <w:rsid w:val="00A75156"/>
    <w:rsid w:val="00A93CF4"/>
    <w:rsid w:val="00A959D1"/>
    <w:rsid w:val="00AA3AFB"/>
    <w:rsid w:val="00AA7F3F"/>
    <w:rsid w:val="00AB219E"/>
    <w:rsid w:val="00AC0F66"/>
    <w:rsid w:val="00AC532C"/>
    <w:rsid w:val="00AC6FB3"/>
    <w:rsid w:val="00AD0A72"/>
    <w:rsid w:val="00AD142B"/>
    <w:rsid w:val="00AD3209"/>
    <w:rsid w:val="00AD3C37"/>
    <w:rsid w:val="00B00F2E"/>
    <w:rsid w:val="00B06A8C"/>
    <w:rsid w:val="00B07432"/>
    <w:rsid w:val="00B54B54"/>
    <w:rsid w:val="00B92F23"/>
    <w:rsid w:val="00BB6D9C"/>
    <w:rsid w:val="00BD122C"/>
    <w:rsid w:val="00BD2876"/>
    <w:rsid w:val="00BD51B6"/>
    <w:rsid w:val="00BF6671"/>
    <w:rsid w:val="00C03358"/>
    <w:rsid w:val="00C06428"/>
    <w:rsid w:val="00C07393"/>
    <w:rsid w:val="00C112F7"/>
    <w:rsid w:val="00C1654A"/>
    <w:rsid w:val="00C37B30"/>
    <w:rsid w:val="00C47C35"/>
    <w:rsid w:val="00C625E7"/>
    <w:rsid w:val="00C633A1"/>
    <w:rsid w:val="00C67033"/>
    <w:rsid w:val="00C67729"/>
    <w:rsid w:val="00C67FDF"/>
    <w:rsid w:val="00C8110B"/>
    <w:rsid w:val="00C83EC1"/>
    <w:rsid w:val="00C9158F"/>
    <w:rsid w:val="00CA3540"/>
    <w:rsid w:val="00CB0C85"/>
    <w:rsid w:val="00CB4985"/>
    <w:rsid w:val="00CB4D26"/>
    <w:rsid w:val="00CC130E"/>
    <w:rsid w:val="00CC25A6"/>
    <w:rsid w:val="00CC7381"/>
    <w:rsid w:val="00CD454E"/>
    <w:rsid w:val="00CD4716"/>
    <w:rsid w:val="00CD6563"/>
    <w:rsid w:val="00CE1706"/>
    <w:rsid w:val="00CE4603"/>
    <w:rsid w:val="00CF3DDE"/>
    <w:rsid w:val="00CF421F"/>
    <w:rsid w:val="00CF46DB"/>
    <w:rsid w:val="00CF538D"/>
    <w:rsid w:val="00CF5400"/>
    <w:rsid w:val="00CF5FDA"/>
    <w:rsid w:val="00CF6238"/>
    <w:rsid w:val="00D053E8"/>
    <w:rsid w:val="00D1033C"/>
    <w:rsid w:val="00D1681D"/>
    <w:rsid w:val="00D2215A"/>
    <w:rsid w:val="00D26A79"/>
    <w:rsid w:val="00D55E79"/>
    <w:rsid w:val="00D57EA9"/>
    <w:rsid w:val="00D80673"/>
    <w:rsid w:val="00D820A8"/>
    <w:rsid w:val="00D87CAE"/>
    <w:rsid w:val="00D90CBD"/>
    <w:rsid w:val="00D95EF7"/>
    <w:rsid w:val="00DB0DC9"/>
    <w:rsid w:val="00DB5A9F"/>
    <w:rsid w:val="00DB5E5C"/>
    <w:rsid w:val="00DC58DF"/>
    <w:rsid w:val="00DD061B"/>
    <w:rsid w:val="00DD46C3"/>
    <w:rsid w:val="00DE16FA"/>
    <w:rsid w:val="00DE2DBD"/>
    <w:rsid w:val="00DE30CD"/>
    <w:rsid w:val="00E006D7"/>
    <w:rsid w:val="00E071B1"/>
    <w:rsid w:val="00E156AA"/>
    <w:rsid w:val="00E15BB3"/>
    <w:rsid w:val="00E17068"/>
    <w:rsid w:val="00E305C1"/>
    <w:rsid w:val="00E3691E"/>
    <w:rsid w:val="00E54BF2"/>
    <w:rsid w:val="00E61F1F"/>
    <w:rsid w:val="00E67A0C"/>
    <w:rsid w:val="00E96203"/>
    <w:rsid w:val="00EA2E50"/>
    <w:rsid w:val="00EB42D3"/>
    <w:rsid w:val="00EC6620"/>
    <w:rsid w:val="00ED0D05"/>
    <w:rsid w:val="00ED629F"/>
    <w:rsid w:val="00EE68E9"/>
    <w:rsid w:val="00F10097"/>
    <w:rsid w:val="00F269BF"/>
    <w:rsid w:val="00F3167D"/>
    <w:rsid w:val="00F42BC7"/>
    <w:rsid w:val="00F43184"/>
    <w:rsid w:val="00F43753"/>
    <w:rsid w:val="00F52549"/>
    <w:rsid w:val="00F60AF4"/>
    <w:rsid w:val="00F70171"/>
    <w:rsid w:val="00F708B7"/>
    <w:rsid w:val="00F75244"/>
    <w:rsid w:val="00F82150"/>
    <w:rsid w:val="00F83C2E"/>
    <w:rsid w:val="00F849CB"/>
    <w:rsid w:val="00FB0F5F"/>
    <w:rsid w:val="00FB3A55"/>
    <w:rsid w:val="00FD08EF"/>
    <w:rsid w:val="00FE74E5"/>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369D42D"/>
  <w15:docId w15:val="{38950833-8B1C-4B23-902C-E3AE819DE7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83301"/>
    <w:pPr>
      <w:spacing w:line="360" w:lineRule="auto"/>
      <w:jc w:val="both"/>
    </w:pPr>
    <w:rPr>
      <w:sz w:val="24"/>
      <w:szCs w:val="24"/>
    </w:rPr>
  </w:style>
  <w:style w:type="paragraph" w:styleId="Heading1">
    <w:name w:val="heading 1"/>
    <w:basedOn w:val="Normal"/>
    <w:next w:val="Normal"/>
    <w:link w:val="Heading1Char"/>
    <w:uiPriority w:val="9"/>
    <w:qFormat/>
    <w:rsid w:val="00F60AF4"/>
    <w:pPr>
      <w:keepNext/>
      <w:keepLines/>
      <w:spacing w:before="240" w:after="0"/>
      <w:outlineLvl w:val="0"/>
    </w:pPr>
    <w:rPr>
      <w:rFonts w:ascii="Arial" w:eastAsiaTheme="majorEastAsia" w:hAnsi="Arial" w:cstheme="majorBidi"/>
      <w:b/>
      <w:color w:val="000000" w:themeColor="text1"/>
      <w:szCs w:val="32"/>
    </w:rPr>
  </w:style>
  <w:style w:type="paragraph" w:styleId="Heading2">
    <w:name w:val="heading 2"/>
    <w:basedOn w:val="Normal"/>
    <w:next w:val="Normal"/>
    <w:link w:val="Heading2Char"/>
    <w:uiPriority w:val="9"/>
    <w:unhideWhenUsed/>
    <w:qFormat/>
    <w:rsid w:val="00531C81"/>
    <w:pPr>
      <w:spacing w:line="240" w:lineRule="auto"/>
      <w:outlineLvl w:val="1"/>
    </w:pPr>
    <w:rPr>
      <w:b/>
      <w:bCs/>
    </w:rPr>
  </w:style>
  <w:style w:type="paragraph" w:styleId="Heading3">
    <w:name w:val="heading 3"/>
    <w:basedOn w:val="Normal"/>
    <w:next w:val="Normal"/>
    <w:link w:val="Heading3Char"/>
    <w:uiPriority w:val="9"/>
    <w:unhideWhenUsed/>
    <w:qFormat/>
    <w:rsid w:val="00D90CBD"/>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60AF4"/>
    <w:rPr>
      <w:rFonts w:ascii="Arial" w:eastAsiaTheme="majorEastAsia" w:hAnsi="Arial" w:cstheme="majorBidi"/>
      <w:b/>
      <w:color w:val="000000" w:themeColor="text1"/>
      <w:sz w:val="24"/>
      <w:szCs w:val="32"/>
    </w:rPr>
  </w:style>
  <w:style w:type="character" w:customStyle="1" w:styleId="Heading2Char">
    <w:name w:val="Heading 2 Char"/>
    <w:basedOn w:val="DefaultParagraphFont"/>
    <w:link w:val="Heading2"/>
    <w:uiPriority w:val="9"/>
    <w:rsid w:val="00531C81"/>
    <w:rPr>
      <w:b/>
      <w:bCs/>
      <w:sz w:val="24"/>
      <w:szCs w:val="24"/>
    </w:rPr>
  </w:style>
  <w:style w:type="character" w:customStyle="1" w:styleId="Heading3Char">
    <w:name w:val="Heading 3 Char"/>
    <w:basedOn w:val="DefaultParagraphFont"/>
    <w:link w:val="Heading3"/>
    <w:uiPriority w:val="9"/>
    <w:rsid w:val="00D90CBD"/>
    <w:rPr>
      <w:rFonts w:asciiTheme="majorHAnsi" w:eastAsiaTheme="majorEastAsia" w:hAnsiTheme="majorHAnsi" w:cstheme="majorBidi"/>
      <w:color w:val="1F3763" w:themeColor="accent1" w:themeShade="7F"/>
      <w:sz w:val="24"/>
      <w:szCs w:val="24"/>
    </w:rPr>
  </w:style>
  <w:style w:type="paragraph" w:styleId="TOCHeading">
    <w:name w:val="TOC Heading"/>
    <w:basedOn w:val="Heading1"/>
    <w:next w:val="Normal"/>
    <w:uiPriority w:val="39"/>
    <w:unhideWhenUsed/>
    <w:qFormat/>
    <w:rsid w:val="00D90CBD"/>
    <w:pPr>
      <w:outlineLvl w:val="9"/>
    </w:pPr>
    <w:rPr>
      <w:lang w:val="en-US"/>
    </w:rPr>
  </w:style>
  <w:style w:type="paragraph" w:styleId="TOC1">
    <w:name w:val="toc 1"/>
    <w:basedOn w:val="Normal"/>
    <w:next w:val="Normal"/>
    <w:autoRedefine/>
    <w:uiPriority w:val="39"/>
    <w:unhideWhenUsed/>
    <w:rsid w:val="00D90CBD"/>
    <w:pPr>
      <w:spacing w:after="100"/>
    </w:pPr>
  </w:style>
  <w:style w:type="paragraph" w:styleId="TOC2">
    <w:name w:val="toc 2"/>
    <w:basedOn w:val="Normal"/>
    <w:next w:val="Normal"/>
    <w:autoRedefine/>
    <w:uiPriority w:val="39"/>
    <w:unhideWhenUsed/>
    <w:rsid w:val="0045780D"/>
    <w:pPr>
      <w:tabs>
        <w:tab w:val="right" w:leader="dot" w:pos="9412"/>
      </w:tabs>
      <w:spacing w:after="100"/>
    </w:pPr>
  </w:style>
  <w:style w:type="character" w:styleId="Hyperlink">
    <w:name w:val="Hyperlink"/>
    <w:basedOn w:val="DefaultParagraphFont"/>
    <w:uiPriority w:val="99"/>
    <w:unhideWhenUsed/>
    <w:rsid w:val="00D90CBD"/>
    <w:rPr>
      <w:color w:val="0563C1" w:themeColor="hyperlink"/>
      <w:u w:val="single"/>
    </w:rPr>
  </w:style>
  <w:style w:type="paragraph" w:styleId="ListParagraph">
    <w:name w:val="List Paragraph"/>
    <w:basedOn w:val="Normal"/>
    <w:uiPriority w:val="34"/>
    <w:qFormat/>
    <w:rsid w:val="00CE4603"/>
    <w:pPr>
      <w:ind w:left="720"/>
      <w:contextualSpacing/>
    </w:pPr>
  </w:style>
  <w:style w:type="paragraph" w:styleId="Subtitle">
    <w:name w:val="Subtitle"/>
    <w:basedOn w:val="Normal"/>
    <w:next w:val="Normal"/>
    <w:link w:val="SubtitleChar"/>
    <w:uiPriority w:val="11"/>
    <w:qFormat/>
    <w:rsid w:val="00546E2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46E24"/>
    <w:rPr>
      <w:rFonts w:eastAsiaTheme="minorEastAsia"/>
      <w:color w:val="5A5A5A" w:themeColor="text1" w:themeTint="A5"/>
      <w:spacing w:val="15"/>
    </w:rPr>
  </w:style>
  <w:style w:type="table" w:styleId="TableGrid">
    <w:name w:val="Table Grid"/>
    <w:basedOn w:val="TableNormal"/>
    <w:uiPriority w:val="39"/>
    <w:rsid w:val="00546E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F5FD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F5FDA"/>
  </w:style>
  <w:style w:type="paragraph" w:styleId="Footer">
    <w:name w:val="footer"/>
    <w:basedOn w:val="Normal"/>
    <w:link w:val="FooterChar"/>
    <w:uiPriority w:val="99"/>
    <w:unhideWhenUsed/>
    <w:rsid w:val="00CF5FD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F5FDA"/>
  </w:style>
  <w:style w:type="paragraph" w:styleId="BodyText">
    <w:name w:val="Body Text"/>
    <w:basedOn w:val="Normal"/>
    <w:link w:val="BodyTextChar"/>
    <w:uiPriority w:val="1"/>
    <w:qFormat/>
    <w:rsid w:val="004934FC"/>
    <w:pPr>
      <w:widowControl w:val="0"/>
      <w:autoSpaceDE w:val="0"/>
      <w:autoSpaceDN w:val="0"/>
      <w:adjustRightInd w:val="0"/>
      <w:spacing w:after="0" w:line="240" w:lineRule="auto"/>
      <w:jc w:val="left"/>
    </w:pPr>
    <w:rPr>
      <w:rFonts w:ascii="Calibri" w:eastAsia="Times New Roman" w:hAnsi="Calibri" w:cs="Calibri"/>
      <w:lang w:eastAsia="en-IE"/>
    </w:rPr>
  </w:style>
  <w:style w:type="character" w:customStyle="1" w:styleId="BodyTextChar">
    <w:name w:val="Body Text Char"/>
    <w:basedOn w:val="DefaultParagraphFont"/>
    <w:link w:val="BodyText"/>
    <w:uiPriority w:val="1"/>
    <w:rsid w:val="004934FC"/>
    <w:rPr>
      <w:rFonts w:ascii="Calibri" w:eastAsia="Times New Roman" w:hAnsi="Calibri" w:cs="Calibri"/>
      <w:sz w:val="24"/>
      <w:szCs w:val="24"/>
      <w:lang w:eastAsia="en-IE"/>
    </w:rPr>
  </w:style>
  <w:style w:type="paragraph" w:styleId="Caption">
    <w:name w:val="caption"/>
    <w:basedOn w:val="Normal"/>
    <w:next w:val="Normal"/>
    <w:uiPriority w:val="35"/>
    <w:unhideWhenUsed/>
    <w:qFormat/>
    <w:rsid w:val="00FB3A5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363F7E"/>
    <w:pPr>
      <w:spacing w:after="0"/>
    </w:pPr>
  </w:style>
  <w:style w:type="character" w:styleId="UnresolvedMention">
    <w:name w:val="Unresolved Mention"/>
    <w:basedOn w:val="DefaultParagraphFont"/>
    <w:uiPriority w:val="99"/>
    <w:semiHidden/>
    <w:unhideWhenUsed/>
    <w:rsid w:val="00DD46C3"/>
    <w:rPr>
      <w:color w:val="605E5C"/>
      <w:shd w:val="clear" w:color="auto" w:fill="E1DFDD"/>
    </w:rPr>
  </w:style>
  <w:style w:type="paragraph" w:styleId="Quote">
    <w:name w:val="Quote"/>
    <w:basedOn w:val="Normal"/>
    <w:next w:val="Normal"/>
    <w:link w:val="QuoteChar"/>
    <w:uiPriority w:val="29"/>
    <w:qFormat/>
    <w:rsid w:val="00E3691E"/>
    <w:pPr>
      <w:jc w:val="center"/>
    </w:pPr>
    <w:rPr>
      <w:b/>
      <w:bCs/>
    </w:rPr>
  </w:style>
  <w:style w:type="character" w:customStyle="1" w:styleId="QuoteChar">
    <w:name w:val="Quote Char"/>
    <w:basedOn w:val="DefaultParagraphFont"/>
    <w:link w:val="Quote"/>
    <w:uiPriority w:val="29"/>
    <w:rsid w:val="00E3691E"/>
    <w:rPr>
      <w:b/>
      <w:bCs/>
      <w:sz w:val="24"/>
      <w:szCs w:val="24"/>
    </w:rPr>
  </w:style>
  <w:style w:type="character" w:styleId="Strong">
    <w:name w:val="Strong"/>
    <w:basedOn w:val="DefaultParagraphFont"/>
    <w:uiPriority w:val="22"/>
    <w:qFormat/>
    <w:rsid w:val="000257C9"/>
    <w:rPr>
      <w:b/>
      <w:bCs/>
    </w:rPr>
  </w:style>
  <w:style w:type="character" w:styleId="CommentReference">
    <w:name w:val="annotation reference"/>
    <w:basedOn w:val="DefaultParagraphFont"/>
    <w:uiPriority w:val="99"/>
    <w:semiHidden/>
    <w:unhideWhenUsed/>
    <w:rsid w:val="005C1DE0"/>
    <w:rPr>
      <w:sz w:val="16"/>
      <w:szCs w:val="16"/>
    </w:rPr>
  </w:style>
  <w:style w:type="paragraph" w:styleId="CommentText">
    <w:name w:val="annotation text"/>
    <w:basedOn w:val="Normal"/>
    <w:link w:val="CommentTextChar"/>
    <w:uiPriority w:val="99"/>
    <w:unhideWhenUsed/>
    <w:rsid w:val="005C1DE0"/>
    <w:pPr>
      <w:spacing w:line="240" w:lineRule="auto"/>
    </w:pPr>
    <w:rPr>
      <w:sz w:val="20"/>
      <w:szCs w:val="20"/>
    </w:rPr>
  </w:style>
  <w:style w:type="character" w:customStyle="1" w:styleId="CommentTextChar">
    <w:name w:val="Comment Text Char"/>
    <w:basedOn w:val="DefaultParagraphFont"/>
    <w:link w:val="CommentText"/>
    <w:uiPriority w:val="99"/>
    <w:rsid w:val="005C1DE0"/>
    <w:rPr>
      <w:sz w:val="20"/>
      <w:szCs w:val="20"/>
    </w:rPr>
  </w:style>
  <w:style w:type="paragraph" w:styleId="CommentSubject">
    <w:name w:val="annotation subject"/>
    <w:basedOn w:val="CommentText"/>
    <w:next w:val="CommentText"/>
    <w:link w:val="CommentSubjectChar"/>
    <w:uiPriority w:val="99"/>
    <w:semiHidden/>
    <w:unhideWhenUsed/>
    <w:rsid w:val="005C1DE0"/>
    <w:rPr>
      <w:b/>
      <w:bCs/>
    </w:rPr>
  </w:style>
  <w:style w:type="character" w:customStyle="1" w:styleId="CommentSubjectChar">
    <w:name w:val="Comment Subject Char"/>
    <w:basedOn w:val="CommentTextChar"/>
    <w:link w:val="CommentSubject"/>
    <w:uiPriority w:val="99"/>
    <w:semiHidden/>
    <w:rsid w:val="005C1DE0"/>
    <w:rPr>
      <w:b/>
      <w:bCs/>
      <w:sz w:val="20"/>
      <w:szCs w:val="20"/>
    </w:rPr>
  </w:style>
  <w:style w:type="paragraph" w:styleId="NoSpacing">
    <w:name w:val="No Spacing"/>
    <w:uiPriority w:val="1"/>
    <w:qFormat/>
    <w:rsid w:val="00D2215A"/>
    <w:pPr>
      <w:spacing w:after="0" w:line="240" w:lineRule="auto"/>
      <w:jc w:val="both"/>
    </w:pPr>
    <w:rPr>
      <w:sz w:val="24"/>
      <w:szCs w:val="24"/>
    </w:rPr>
  </w:style>
  <w:style w:type="paragraph" w:styleId="Revision">
    <w:name w:val="Revision"/>
    <w:hidden/>
    <w:uiPriority w:val="99"/>
    <w:semiHidden/>
    <w:rsid w:val="00C1654A"/>
    <w:pPr>
      <w:spacing w:after="0" w:line="240" w:lineRule="auto"/>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343562">
      <w:bodyDiv w:val="1"/>
      <w:marLeft w:val="0"/>
      <w:marRight w:val="0"/>
      <w:marTop w:val="0"/>
      <w:marBottom w:val="0"/>
      <w:divBdr>
        <w:top w:val="none" w:sz="0" w:space="0" w:color="auto"/>
        <w:left w:val="none" w:sz="0" w:space="0" w:color="auto"/>
        <w:bottom w:val="none" w:sz="0" w:space="0" w:color="auto"/>
        <w:right w:val="none" w:sz="0" w:space="0" w:color="auto"/>
      </w:divBdr>
    </w:div>
    <w:div w:id="96098680">
      <w:bodyDiv w:val="1"/>
      <w:marLeft w:val="0"/>
      <w:marRight w:val="0"/>
      <w:marTop w:val="0"/>
      <w:marBottom w:val="0"/>
      <w:divBdr>
        <w:top w:val="none" w:sz="0" w:space="0" w:color="auto"/>
        <w:left w:val="none" w:sz="0" w:space="0" w:color="auto"/>
        <w:bottom w:val="none" w:sz="0" w:space="0" w:color="auto"/>
        <w:right w:val="none" w:sz="0" w:space="0" w:color="auto"/>
      </w:divBdr>
    </w:div>
    <w:div w:id="99688704">
      <w:bodyDiv w:val="1"/>
      <w:marLeft w:val="0"/>
      <w:marRight w:val="0"/>
      <w:marTop w:val="0"/>
      <w:marBottom w:val="0"/>
      <w:divBdr>
        <w:top w:val="none" w:sz="0" w:space="0" w:color="auto"/>
        <w:left w:val="none" w:sz="0" w:space="0" w:color="auto"/>
        <w:bottom w:val="none" w:sz="0" w:space="0" w:color="auto"/>
        <w:right w:val="none" w:sz="0" w:space="0" w:color="auto"/>
      </w:divBdr>
    </w:div>
    <w:div w:id="343551389">
      <w:bodyDiv w:val="1"/>
      <w:marLeft w:val="0"/>
      <w:marRight w:val="0"/>
      <w:marTop w:val="0"/>
      <w:marBottom w:val="0"/>
      <w:divBdr>
        <w:top w:val="none" w:sz="0" w:space="0" w:color="auto"/>
        <w:left w:val="none" w:sz="0" w:space="0" w:color="auto"/>
        <w:bottom w:val="none" w:sz="0" w:space="0" w:color="auto"/>
        <w:right w:val="none" w:sz="0" w:space="0" w:color="auto"/>
      </w:divBdr>
    </w:div>
    <w:div w:id="423183878">
      <w:bodyDiv w:val="1"/>
      <w:marLeft w:val="0"/>
      <w:marRight w:val="0"/>
      <w:marTop w:val="0"/>
      <w:marBottom w:val="0"/>
      <w:divBdr>
        <w:top w:val="none" w:sz="0" w:space="0" w:color="auto"/>
        <w:left w:val="none" w:sz="0" w:space="0" w:color="auto"/>
        <w:bottom w:val="none" w:sz="0" w:space="0" w:color="auto"/>
        <w:right w:val="none" w:sz="0" w:space="0" w:color="auto"/>
      </w:divBdr>
    </w:div>
    <w:div w:id="477454186">
      <w:bodyDiv w:val="1"/>
      <w:marLeft w:val="0"/>
      <w:marRight w:val="0"/>
      <w:marTop w:val="0"/>
      <w:marBottom w:val="0"/>
      <w:divBdr>
        <w:top w:val="none" w:sz="0" w:space="0" w:color="auto"/>
        <w:left w:val="none" w:sz="0" w:space="0" w:color="auto"/>
        <w:bottom w:val="none" w:sz="0" w:space="0" w:color="auto"/>
        <w:right w:val="none" w:sz="0" w:space="0" w:color="auto"/>
      </w:divBdr>
      <w:divsChild>
        <w:div w:id="1130514701">
          <w:marLeft w:val="0"/>
          <w:marRight w:val="0"/>
          <w:marTop w:val="0"/>
          <w:marBottom w:val="0"/>
          <w:divBdr>
            <w:top w:val="none" w:sz="0" w:space="0" w:color="auto"/>
            <w:left w:val="none" w:sz="0" w:space="0" w:color="auto"/>
            <w:bottom w:val="none" w:sz="0" w:space="0" w:color="auto"/>
            <w:right w:val="none" w:sz="0" w:space="0" w:color="auto"/>
          </w:divBdr>
          <w:divsChild>
            <w:div w:id="648097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244244">
      <w:bodyDiv w:val="1"/>
      <w:marLeft w:val="0"/>
      <w:marRight w:val="0"/>
      <w:marTop w:val="0"/>
      <w:marBottom w:val="0"/>
      <w:divBdr>
        <w:top w:val="none" w:sz="0" w:space="0" w:color="auto"/>
        <w:left w:val="none" w:sz="0" w:space="0" w:color="auto"/>
        <w:bottom w:val="none" w:sz="0" w:space="0" w:color="auto"/>
        <w:right w:val="none" w:sz="0" w:space="0" w:color="auto"/>
      </w:divBdr>
    </w:div>
    <w:div w:id="662241856">
      <w:bodyDiv w:val="1"/>
      <w:marLeft w:val="0"/>
      <w:marRight w:val="0"/>
      <w:marTop w:val="0"/>
      <w:marBottom w:val="0"/>
      <w:divBdr>
        <w:top w:val="none" w:sz="0" w:space="0" w:color="auto"/>
        <w:left w:val="none" w:sz="0" w:space="0" w:color="auto"/>
        <w:bottom w:val="none" w:sz="0" w:space="0" w:color="auto"/>
        <w:right w:val="none" w:sz="0" w:space="0" w:color="auto"/>
      </w:divBdr>
    </w:div>
    <w:div w:id="731391956">
      <w:bodyDiv w:val="1"/>
      <w:marLeft w:val="0"/>
      <w:marRight w:val="0"/>
      <w:marTop w:val="0"/>
      <w:marBottom w:val="0"/>
      <w:divBdr>
        <w:top w:val="none" w:sz="0" w:space="0" w:color="auto"/>
        <w:left w:val="none" w:sz="0" w:space="0" w:color="auto"/>
        <w:bottom w:val="none" w:sz="0" w:space="0" w:color="auto"/>
        <w:right w:val="none" w:sz="0" w:space="0" w:color="auto"/>
      </w:divBdr>
      <w:divsChild>
        <w:div w:id="689141753">
          <w:marLeft w:val="0"/>
          <w:marRight w:val="0"/>
          <w:marTop w:val="0"/>
          <w:marBottom w:val="0"/>
          <w:divBdr>
            <w:top w:val="none" w:sz="0" w:space="0" w:color="auto"/>
            <w:left w:val="none" w:sz="0" w:space="0" w:color="auto"/>
            <w:bottom w:val="none" w:sz="0" w:space="0" w:color="auto"/>
            <w:right w:val="none" w:sz="0" w:space="0" w:color="auto"/>
          </w:divBdr>
          <w:divsChild>
            <w:div w:id="166169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412703">
      <w:bodyDiv w:val="1"/>
      <w:marLeft w:val="0"/>
      <w:marRight w:val="0"/>
      <w:marTop w:val="0"/>
      <w:marBottom w:val="0"/>
      <w:divBdr>
        <w:top w:val="none" w:sz="0" w:space="0" w:color="auto"/>
        <w:left w:val="none" w:sz="0" w:space="0" w:color="auto"/>
        <w:bottom w:val="none" w:sz="0" w:space="0" w:color="auto"/>
        <w:right w:val="none" w:sz="0" w:space="0" w:color="auto"/>
      </w:divBdr>
    </w:div>
    <w:div w:id="990869706">
      <w:bodyDiv w:val="1"/>
      <w:marLeft w:val="0"/>
      <w:marRight w:val="0"/>
      <w:marTop w:val="0"/>
      <w:marBottom w:val="0"/>
      <w:divBdr>
        <w:top w:val="none" w:sz="0" w:space="0" w:color="auto"/>
        <w:left w:val="none" w:sz="0" w:space="0" w:color="auto"/>
        <w:bottom w:val="none" w:sz="0" w:space="0" w:color="auto"/>
        <w:right w:val="none" w:sz="0" w:space="0" w:color="auto"/>
      </w:divBdr>
    </w:div>
    <w:div w:id="1118066047">
      <w:bodyDiv w:val="1"/>
      <w:marLeft w:val="0"/>
      <w:marRight w:val="0"/>
      <w:marTop w:val="0"/>
      <w:marBottom w:val="0"/>
      <w:divBdr>
        <w:top w:val="none" w:sz="0" w:space="0" w:color="auto"/>
        <w:left w:val="none" w:sz="0" w:space="0" w:color="auto"/>
        <w:bottom w:val="none" w:sz="0" w:space="0" w:color="auto"/>
        <w:right w:val="none" w:sz="0" w:space="0" w:color="auto"/>
      </w:divBdr>
    </w:div>
    <w:div w:id="1225800485">
      <w:bodyDiv w:val="1"/>
      <w:marLeft w:val="0"/>
      <w:marRight w:val="0"/>
      <w:marTop w:val="0"/>
      <w:marBottom w:val="0"/>
      <w:divBdr>
        <w:top w:val="none" w:sz="0" w:space="0" w:color="auto"/>
        <w:left w:val="none" w:sz="0" w:space="0" w:color="auto"/>
        <w:bottom w:val="none" w:sz="0" w:space="0" w:color="auto"/>
        <w:right w:val="none" w:sz="0" w:space="0" w:color="auto"/>
      </w:divBdr>
    </w:div>
    <w:div w:id="1342122726">
      <w:bodyDiv w:val="1"/>
      <w:marLeft w:val="0"/>
      <w:marRight w:val="0"/>
      <w:marTop w:val="0"/>
      <w:marBottom w:val="0"/>
      <w:divBdr>
        <w:top w:val="none" w:sz="0" w:space="0" w:color="auto"/>
        <w:left w:val="none" w:sz="0" w:space="0" w:color="auto"/>
        <w:bottom w:val="none" w:sz="0" w:space="0" w:color="auto"/>
        <w:right w:val="none" w:sz="0" w:space="0" w:color="auto"/>
      </w:divBdr>
    </w:div>
    <w:div w:id="1343312253">
      <w:bodyDiv w:val="1"/>
      <w:marLeft w:val="0"/>
      <w:marRight w:val="0"/>
      <w:marTop w:val="0"/>
      <w:marBottom w:val="0"/>
      <w:divBdr>
        <w:top w:val="none" w:sz="0" w:space="0" w:color="auto"/>
        <w:left w:val="none" w:sz="0" w:space="0" w:color="auto"/>
        <w:bottom w:val="none" w:sz="0" w:space="0" w:color="auto"/>
        <w:right w:val="none" w:sz="0" w:space="0" w:color="auto"/>
      </w:divBdr>
    </w:div>
    <w:div w:id="1350452347">
      <w:bodyDiv w:val="1"/>
      <w:marLeft w:val="0"/>
      <w:marRight w:val="0"/>
      <w:marTop w:val="0"/>
      <w:marBottom w:val="0"/>
      <w:divBdr>
        <w:top w:val="none" w:sz="0" w:space="0" w:color="auto"/>
        <w:left w:val="none" w:sz="0" w:space="0" w:color="auto"/>
        <w:bottom w:val="none" w:sz="0" w:space="0" w:color="auto"/>
        <w:right w:val="none" w:sz="0" w:space="0" w:color="auto"/>
      </w:divBdr>
    </w:div>
    <w:div w:id="1473711471">
      <w:bodyDiv w:val="1"/>
      <w:marLeft w:val="0"/>
      <w:marRight w:val="0"/>
      <w:marTop w:val="0"/>
      <w:marBottom w:val="0"/>
      <w:divBdr>
        <w:top w:val="none" w:sz="0" w:space="0" w:color="auto"/>
        <w:left w:val="none" w:sz="0" w:space="0" w:color="auto"/>
        <w:bottom w:val="none" w:sz="0" w:space="0" w:color="auto"/>
        <w:right w:val="none" w:sz="0" w:space="0" w:color="auto"/>
      </w:divBdr>
      <w:divsChild>
        <w:div w:id="750926848">
          <w:marLeft w:val="0"/>
          <w:marRight w:val="0"/>
          <w:marTop w:val="0"/>
          <w:marBottom w:val="0"/>
          <w:divBdr>
            <w:top w:val="none" w:sz="0" w:space="0" w:color="auto"/>
            <w:left w:val="none" w:sz="0" w:space="0" w:color="auto"/>
            <w:bottom w:val="none" w:sz="0" w:space="0" w:color="auto"/>
            <w:right w:val="none" w:sz="0" w:space="0" w:color="auto"/>
          </w:divBdr>
          <w:divsChild>
            <w:div w:id="457535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3147905">
      <w:bodyDiv w:val="1"/>
      <w:marLeft w:val="0"/>
      <w:marRight w:val="0"/>
      <w:marTop w:val="0"/>
      <w:marBottom w:val="0"/>
      <w:divBdr>
        <w:top w:val="none" w:sz="0" w:space="0" w:color="auto"/>
        <w:left w:val="none" w:sz="0" w:space="0" w:color="auto"/>
        <w:bottom w:val="none" w:sz="0" w:space="0" w:color="auto"/>
        <w:right w:val="none" w:sz="0" w:space="0" w:color="auto"/>
      </w:divBdr>
    </w:div>
    <w:div w:id="1798253348">
      <w:bodyDiv w:val="1"/>
      <w:marLeft w:val="0"/>
      <w:marRight w:val="0"/>
      <w:marTop w:val="0"/>
      <w:marBottom w:val="0"/>
      <w:divBdr>
        <w:top w:val="none" w:sz="0" w:space="0" w:color="auto"/>
        <w:left w:val="none" w:sz="0" w:space="0" w:color="auto"/>
        <w:bottom w:val="none" w:sz="0" w:space="0" w:color="auto"/>
        <w:right w:val="none" w:sz="0" w:space="0" w:color="auto"/>
      </w:divBdr>
      <w:divsChild>
        <w:div w:id="769547473">
          <w:marLeft w:val="0"/>
          <w:marRight w:val="0"/>
          <w:marTop w:val="0"/>
          <w:marBottom w:val="0"/>
          <w:divBdr>
            <w:top w:val="none" w:sz="0" w:space="0" w:color="auto"/>
            <w:left w:val="none" w:sz="0" w:space="0" w:color="auto"/>
            <w:bottom w:val="none" w:sz="0" w:space="0" w:color="auto"/>
            <w:right w:val="none" w:sz="0" w:space="0" w:color="auto"/>
          </w:divBdr>
          <w:divsChild>
            <w:div w:id="1113329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987319">
      <w:bodyDiv w:val="1"/>
      <w:marLeft w:val="0"/>
      <w:marRight w:val="0"/>
      <w:marTop w:val="0"/>
      <w:marBottom w:val="0"/>
      <w:divBdr>
        <w:top w:val="none" w:sz="0" w:space="0" w:color="auto"/>
        <w:left w:val="none" w:sz="0" w:space="0" w:color="auto"/>
        <w:bottom w:val="none" w:sz="0" w:space="0" w:color="auto"/>
        <w:right w:val="none" w:sz="0" w:space="0" w:color="auto"/>
      </w:divBdr>
    </w:div>
    <w:div w:id="1869678580">
      <w:bodyDiv w:val="1"/>
      <w:marLeft w:val="0"/>
      <w:marRight w:val="0"/>
      <w:marTop w:val="0"/>
      <w:marBottom w:val="0"/>
      <w:divBdr>
        <w:top w:val="none" w:sz="0" w:space="0" w:color="auto"/>
        <w:left w:val="none" w:sz="0" w:space="0" w:color="auto"/>
        <w:bottom w:val="none" w:sz="0" w:space="0" w:color="auto"/>
        <w:right w:val="none" w:sz="0" w:space="0" w:color="auto"/>
      </w:divBdr>
    </w:div>
    <w:div w:id="1872188796">
      <w:bodyDiv w:val="1"/>
      <w:marLeft w:val="0"/>
      <w:marRight w:val="0"/>
      <w:marTop w:val="0"/>
      <w:marBottom w:val="0"/>
      <w:divBdr>
        <w:top w:val="none" w:sz="0" w:space="0" w:color="auto"/>
        <w:left w:val="none" w:sz="0" w:space="0" w:color="auto"/>
        <w:bottom w:val="none" w:sz="0" w:space="0" w:color="auto"/>
        <w:right w:val="none" w:sz="0" w:space="0" w:color="auto"/>
      </w:divBdr>
    </w:div>
    <w:div w:id="2089768212">
      <w:bodyDiv w:val="1"/>
      <w:marLeft w:val="0"/>
      <w:marRight w:val="0"/>
      <w:marTop w:val="0"/>
      <w:marBottom w:val="0"/>
      <w:divBdr>
        <w:top w:val="none" w:sz="0" w:space="0" w:color="auto"/>
        <w:left w:val="none" w:sz="0" w:space="0" w:color="auto"/>
        <w:bottom w:val="none" w:sz="0" w:space="0" w:color="auto"/>
        <w:right w:val="none" w:sz="0" w:space="0" w:color="auto"/>
      </w:divBdr>
    </w:div>
    <w:div w:id="20985948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image" Target="media/image3.png"/><Relationship Id="rId26" Type="http://schemas.microsoft.com/office/2011/relationships/people" Target="people.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image" Target="media/image10.jpeg"/><Relationship Id="rId17" Type="http://schemas.openxmlformats.org/officeDocument/2006/relationships/image" Target="media/image2.png"/><Relationship Id="rId25" Type="http://schemas.openxmlformats.org/officeDocument/2006/relationships/fontTable" Target="fontTable.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24" Type="http://schemas.openxmlformats.org/officeDocument/2006/relationships/footer" Target="footer1.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chart" Target="charts/chart1.xml"/><Relationship Id="rId10" Type="http://schemas.openxmlformats.org/officeDocument/2006/relationships/endnotes" Target="endnote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image" Target="media/image7.png"/><Relationship Id="rId27"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https://studentait-my.sharepoint.com/personal/a00269349_student_ait_ie/Documents/third-year/Placement/Placement%20Confirmation/Analysis%20of%20Daily%20Log%20Sheets%20.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IE">
                <a:solidFill>
                  <a:sysClr val="windowText" lastClr="000000"/>
                </a:solidFill>
              </a:rPr>
              <a:t>Analysis of Daily Log Sheets </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stacked"/>
        <c:varyColors val="0"/>
        <c:ser>
          <c:idx val="0"/>
          <c:order val="0"/>
          <c:tx>
            <c:strRef>
              <c:f>Sheet1!$B$5</c:f>
              <c:strCache>
                <c:ptCount val="1"/>
                <c:pt idx="0">
                  <c:v>Business Requirements</c:v>
                </c:pt>
              </c:strCache>
            </c:strRef>
          </c:tx>
          <c:spPr>
            <a:solidFill>
              <a:schemeClr val="accent1"/>
            </a:solidFill>
            <a:ln>
              <a:noFill/>
            </a:ln>
            <a:effectLst/>
          </c:spPr>
          <c:invertIfNegative val="0"/>
          <c:cat>
            <c:multiLvlStrRef>
              <c:f>Sheet1!$C$2:$R$4</c:f>
              <c:multiLvlStrCache>
                <c:ptCount val="16"/>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lvl>
                <c:lvl>
                  <c:pt idx="0">
                    <c:v>Week Number</c:v>
                  </c:pt>
                </c:lvl>
              </c:multiLvlStrCache>
            </c:multiLvlStrRef>
          </c:cat>
          <c:val>
            <c:numRef>
              <c:f>Sheet1!$C$5:$R$5</c:f>
              <c:numCache>
                <c:formatCode>General</c:formatCode>
                <c:ptCount val="16"/>
                <c:pt idx="0">
                  <c:v>40</c:v>
                </c:pt>
                <c:pt idx="1">
                  <c:v>40</c:v>
                </c:pt>
                <c:pt idx="2">
                  <c:v>40</c:v>
                </c:pt>
                <c:pt idx="3">
                  <c:v>12</c:v>
                </c:pt>
                <c:pt idx="4">
                  <c:v>11</c:v>
                </c:pt>
                <c:pt idx="5">
                  <c:v>9</c:v>
                </c:pt>
                <c:pt idx="6">
                  <c:v>13</c:v>
                </c:pt>
                <c:pt idx="7">
                  <c:v>38</c:v>
                </c:pt>
                <c:pt idx="8">
                  <c:v>30</c:v>
                </c:pt>
                <c:pt idx="9">
                  <c:v>36</c:v>
                </c:pt>
                <c:pt idx="10">
                  <c:v>3</c:v>
                </c:pt>
                <c:pt idx="11">
                  <c:v>12</c:v>
                </c:pt>
                <c:pt idx="12">
                  <c:v>10</c:v>
                </c:pt>
                <c:pt idx="13">
                  <c:v>17</c:v>
                </c:pt>
                <c:pt idx="14">
                  <c:v>15</c:v>
                </c:pt>
                <c:pt idx="15">
                  <c:v>7</c:v>
                </c:pt>
              </c:numCache>
            </c:numRef>
          </c:val>
          <c:extLst>
            <c:ext xmlns:c16="http://schemas.microsoft.com/office/drawing/2014/chart" uri="{C3380CC4-5D6E-409C-BE32-E72D297353CC}">
              <c16:uniqueId val="{00000000-2B0F-4DDC-92D4-2BDE722C1C33}"/>
            </c:ext>
          </c:extLst>
        </c:ser>
        <c:ser>
          <c:idx val="1"/>
          <c:order val="1"/>
          <c:tx>
            <c:strRef>
              <c:f>Sheet1!$B$6</c:f>
              <c:strCache>
                <c:ptCount val="1"/>
                <c:pt idx="0">
                  <c:v>Architecture and Design</c:v>
                </c:pt>
              </c:strCache>
            </c:strRef>
          </c:tx>
          <c:spPr>
            <a:solidFill>
              <a:schemeClr val="accent2"/>
            </a:solidFill>
            <a:ln>
              <a:noFill/>
            </a:ln>
            <a:effectLst/>
          </c:spPr>
          <c:invertIfNegative val="0"/>
          <c:cat>
            <c:multiLvlStrRef>
              <c:f>Sheet1!$C$2:$R$4</c:f>
              <c:multiLvlStrCache>
                <c:ptCount val="16"/>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lvl>
                <c:lvl>
                  <c:pt idx="0">
                    <c:v>Week Number</c:v>
                  </c:pt>
                </c:lvl>
              </c:multiLvlStrCache>
            </c:multiLvlStrRef>
          </c:cat>
          <c:val>
            <c:numRef>
              <c:f>Sheet1!$C$6:$R$6</c:f>
              <c:numCache>
                <c:formatCode>General</c:formatCode>
                <c:ptCount val="16"/>
                <c:pt idx="0">
                  <c:v>0</c:v>
                </c:pt>
                <c:pt idx="1">
                  <c:v>0</c:v>
                </c:pt>
                <c:pt idx="2">
                  <c:v>0</c:v>
                </c:pt>
                <c:pt idx="3">
                  <c:v>27</c:v>
                </c:pt>
                <c:pt idx="4">
                  <c:v>5</c:v>
                </c:pt>
                <c:pt idx="5">
                  <c:v>5</c:v>
                </c:pt>
                <c:pt idx="6">
                  <c:v>5</c:v>
                </c:pt>
                <c:pt idx="7">
                  <c:v>0</c:v>
                </c:pt>
                <c:pt idx="8">
                  <c:v>10</c:v>
                </c:pt>
                <c:pt idx="9">
                  <c:v>0</c:v>
                </c:pt>
                <c:pt idx="10">
                  <c:v>0</c:v>
                </c:pt>
                <c:pt idx="11">
                  <c:v>25</c:v>
                </c:pt>
                <c:pt idx="12">
                  <c:v>18</c:v>
                </c:pt>
                <c:pt idx="13">
                  <c:v>9</c:v>
                </c:pt>
                <c:pt idx="14">
                  <c:v>0</c:v>
                </c:pt>
                <c:pt idx="15">
                  <c:v>23</c:v>
                </c:pt>
              </c:numCache>
            </c:numRef>
          </c:val>
          <c:extLst>
            <c:ext xmlns:c16="http://schemas.microsoft.com/office/drawing/2014/chart" uri="{C3380CC4-5D6E-409C-BE32-E72D297353CC}">
              <c16:uniqueId val="{00000001-2B0F-4DDC-92D4-2BDE722C1C33}"/>
            </c:ext>
          </c:extLst>
        </c:ser>
        <c:ser>
          <c:idx val="2"/>
          <c:order val="2"/>
          <c:tx>
            <c:strRef>
              <c:f>Sheet1!$B$7</c:f>
              <c:strCache>
                <c:ptCount val="1"/>
                <c:pt idx="0">
                  <c:v>Development</c:v>
                </c:pt>
              </c:strCache>
            </c:strRef>
          </c:tx>
          <c:spPr>
            <a:solidFill>
              <a:schemeClr val="accent3"/>
            </a:solidFill>
            <a:ln>
              <a:noFill/>
            </a:ln>
            <a:effectLst/>
          </c:spPr>
          <c:invertIfNegative val="0"/>
          <c:cat>
            <c:multiLvlStrRef>
              <c:f>Sheet1!$C$2:$R$4</c:f>
              <c:multiLvlStrCache>
                <c:ptCount val="16"/>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lvl>
                <c:lvl>
                  <c:pt idx="0">
                    <c:v>Week Number</c:v>
                  </c:pt>
                </c:lvl>
              </c:multiLvlStrCache>
            </c:multiLvlStrRef>
          </c:cat>
          <c:val>
            <c:numRef>
              <c:f>Sheet1!$C$7:$R$7</c:f>
              <c:numCache>
                <c:formatCode>General</c:formatCode>
                <c:ptCount val="16"/>
                <c:pt idx="0">
                  <c:v>0</c:v>
                </c:pt>
                <c:pt idx="1">
                  <c:v>0</c:v>
                </c:pt>
                <c:pt idx="2">
                  <c:v>0</c:v>
                </c:pt>
                <c:pt idx="3">
                  <c:v>1</c:v>
                </c:pt>
                <c:pt idx="4">
                  <c:v>22</c:v>
                </c:pt>
                <c:pt idx="5">
                  <c:v>24</c:v>
                </c:pt>
                <c:pt idx="6">
                  <c:v>19</c:v>
                </c:pt>
                <c:pt idx="7">
                  <c:v>0</c:v>
                </c:pt>
                <c:pt idx="8">
                  <c:v>0</c:v>
                </c:pt>
                <c:pt idx="9">
                  <c:v>4</c:v>
                </c:pt>
                <c:pt idx="10">
                  <c:v>19</c:v>
                </c:pt>
                <c:pt idx="11">
                  <c:v>3</c:v>
                </c:pt>
                <c:pt idx="12">
                  <c:v>2</c:v>
                </c:pt>
                <c:pt idx="13">
                  <c:v>6</c:v>
                </c:pt>
                <c:pt idx="14">
                  <c:v>25</c:v>
                </c:pt>
                <c:pt idx="15">
                  <c:v>0</c:v>
                </c:pt>
              </c:numCache>
            </c:numRef>
          </c:val>
          <c:extLst>
            <c:ext xmlns:c16="http://schemas.microsoft.com/office/drawing/2014/chart" uri="{C3380CC4-5D6E-409C-BE32-E72D297353CC}">
              <c16:uniqueId val="{00000002-2B0F-4DDC-92D4-2BDE722C1C33}"/>
            </c:ext>
          </c:extLst>
        </c:ser>
        <c:ser>
          <c:idx val="3"/>
          <c:order val="3"/>
          <c:tx>
            <c:strRef>
              <c:f>Sheet1!$B$8</c:f>
              <c:strCache>
                <c:ptCount val="1"/>
                <c:pt idx="0">
                  <c:v>Testing</c:v>
                </c:pt>
              </c:strCache>
            </c:strRef>
          </c:tx>
          <c:spPr>
            <a:solidFill>
              <a:schemeClr val="accent4"/>
            </a:solidFill>
            <a:ln>
              <a:noFill/>
            </a:ln>
            <a:effectLst/>
          </c:spPr>
          <c:invertIfNegative val="0"/>
          <c:cat>
            <c:multiLvlStrRef>
              <c:f>Sheet1!$C$2:$R$4</c:f>
              <c:multiLvlStrCache>
                <c:ptCount val="16"/>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lvl>
                <c:lvl>
                  <c:pt idx="0">
                    <c:v>Week Number</c:v>
                  </c:pt>
                </c:lvl>
              </c:multiLvlStrCache>
            </c:multiLvlStrRef>
          </c:cat>
          <c:val>
            <c:numRef>
              <c:f>Sheet1!$C$8:$R$8</c:f>
              <c:numCache>
                <c:formatCode>General</c:formatCode>
                <c:ptCount val="16"/>
                <c:pt idx="0">
                  <c:v>0</c:v>
                </c:pt>
                <c:pt idx="1">
                  <c:v>0</c:v>
                </c:pt>
                <c:pt idx="2">
                  <c:v>0</c:v>
                </c:pt>
                <c:pt idx="3">
                  <c:v>0</c:v>
                </c:pt>
                <c:pt idx="4">
                  <c:v>0</c:v>
                </c:pt>
                <c:pt idx="5">
                  <c:v>0</c:v>
                </c:pt>
                <c:pt idx="6">
                  <c:v>0</c:v>
                </c:pt>
                <c:pt idx="7">
                  <c:v>0</c:v>
                </c:pt>
                <c:pt idx="8">
                  <c:v>0</c:v>
                </c:pt>
                <c:pt idx="9">
                  <c:v>0</c:v>
                </c:pt>
                <c:pt idx="10">
                  <c:v>0</c:v>
                </c:pt>
                <c:pt idx="11">
                  <c:v>0</c:v>
                </c:pt>
                <c:pt idx="12">
                  <c:v>0</c:v>
                </c:pt>
                <c:pt idx="13">
                  <c:v>0</c:v>
                </c:pt>
                <c:pt idx="14">
                  <c:v>0</c:v>
                </c:pt>
                <c:pt idx="15">
                  <c:v>0</c:v>
                </c:pt>
              </c:numCache>
            </c:numRef>
          </c:val>
          <c:extLst>
            <c:ext xmlns:c16="http://schemas.microsoft.com/office/drawing/2014/chart" uri="{C3380CC4-5D6E-409C-BE32-E72D297353CC}">
              <c16:uniqueId val="{00000003-2B0F-4DDC-92D4-2BDE722C1C33}"/>
            </c:ext>
          </c:extLst>
        </c:ser>
        <c:ser>
          <c:idx val="4"/>
          <c:order val="4"/>
          <c:tx>
            <c:strRef>
              <c:f>Sheet1!$B$9</c:f>
              <c:strCache>
                <c:ptCount val="1"/>
                <c:pt idx="0">
                  <c:v>Feedback / Delivery</c:v>
                </c:pt>
              </c:strCache>
            </c:strRef>
          </c:tx>
          <c:spPr>
            <a:solidFill>
              <a:schemeClr val="accent5"/>
            </a:solidFill>
            <a:ln>
              <a:noFill/>
            </a:ln>
            <a:effectLst/>
          </c:spPr>
          <c:invertIfNegative val="0"/>
          <c:cat>
            <c:multiLvlStrRef>
              <c:f>Sheet1!$C$2:$R$4</c:f>
              <c:multiLvlStrCache>
                <c:ptCount val="16"/>
                <c:lvl>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lvl>
                <c:lvl>
                  <c:pt idx="0">
                    <c:v>Week Number</c:v>
                  </c:pt>
                </c:lvl>
              </c:multiLvlStrCache>
            </c:multiLvlStrRef>
          </c:cat>
          <c:val>
            <c:numRef>
              <c:f>Sheet1!$C$9:$R$9</c:f>
              <c:numCache>
                <c:formatCode>General</c:formatCode>
                <c:ptCount val="16"/>
                <c:pt idx="0">
                  <c:v>0</c:v>
                </c:pt>
                <c:pt idx="1">
                  <c:v>0</c:v>
                </c:pt>
                <c:pt idx="2">
                  <c:v>0</c:v>
                </c:pt>
                <c:pt idx="3">
                  <c:v>0</c:v>
                </c:pt>
                <c:pt idx="4">
                  <c:v>2</c:v>
                </c:pt>
                <c:pt idx="5">
                  <c:v>2</c:v>
                </c:pt>
                <c:pt idx="6">
                  <c:v>3</c:v>
                </c:pt>
                <c:pt idx="7">
                  <c:v>2</c:v>
                </c:pt>
                <c:pt idx="8">
                  <c:v>0</c:v>
                </c:pt>
                <c:pt idx="9">
                  <c:v>0</c:v>
                </c:pt>
                <c:pt idx="10">
                  <c:v>2</c:v>
                </c:pt>
                <c:pt idx="11">
                  <c:v>0</c:v>
                </c:pt>
                <c:pt idx="12">
                  <c:v>2</c:v>
                </c:pt>
                <c:pt idx="13">
                  <c:v>0</c:v>
                </c:pt>
                <c:pt idx="14">
                  <c:v>0</c:v>
                </c:pt>
                <c:pt idx="15">
                  <c:v>10</c:v>
                </c:pt>
              </c:numCache>
            </c:numRef>
          </c:val>
          <c:extLst>
            <c:ext xmlns:c16="http://schemas.microsoft.com/office/drawing/2014/chart" uri="{C3380CC4-5D6E-409C-BE32-E72D297353CC}">
              <c16:uniqueId val="{00000004-2B0F-4DDC-92D4-2BDE722C1C33}"/>
            </c:ext>
          </c:extLst>
        </c:ser>
        <c:dLbls>
          <c:showLegendKey val="0"/>
          <c:showVal val="0"/>
          <c:showCatName val="0"/>
          <c:showSerName val="0"/>
          <c:showPercent val="0"/>
          <c:showBubbleSize val="0"/>
        </c:dLbls>
        <c:gapWidth val="150"/>
        <c:overlap val="100"/>
        <c:axId val="54704448"/>
        <c:axId val="54699040"/>
      </c:barChart>
      <c:catAx>
        <c:axId val="54704448"/>
        <c:scaling>
          <c:orientation val="minMax"/>
        </c:scaling>
        <c:delete val="0"/>
        <c:axPos val="b"/>
        <c:majorGridlines>
          <c:spPr>
            <a:ln w="9525" cap="flat" cmpd="sng" algn="ctr">
              <a:solidFill>
                <a:schemeClr val="dk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cap="none" spc="0" normalizeH="0" baseline="0">
                <a:solidFill>
                  <a:sysClr val="windowText" lastClr="000000"/>
                </a:solidFill>
                <a:latin typeface="+mn-lt"/>
                <a:ea typeface="+mn-ea"/>
                <a:cs typeface="+mn-cs"/>
              </a:defRPr>
            </a:pPr>
            <a:endParaRPr lang="en-US"/>
          </a:p>
        </c:txPr>
        <c:crossAx val="54699040"/>
        <c:crosses val="autoZero"/>
        <c:auto val="1"/>
        <c:lblAlgn val="ctr"/>
        <c:lblOffset val="100"/>
        <c:noMultiLvlLbl val="0"/>
      </c:catAx>
      <c:valAx>
        <c:axId val="54699040"/>
        <c:scaling>
          <c:orientation val="minMax"/>
          <c:max val="40"/>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r>
                  <a:rPr lang="en-IE">
                    <a:solidFill>
                      <a:sysClr val="windowText" lastClr="000000"/>
                    </a:solidFill>
                  </a:rPr>
                  <a:t>Training Area Code Count</a:t>
                </a:r>
              </a:p>
            </c:rich>
          </c:tx>
          <c:overlay val="0"/>
          <c:spPr>
            <a:noFill/>
            <a:ln>
              <a:noFill/>
            </a:ln>
            <a:effectLst/>
          </c:spPr>
          <c:txPr>
            <a:bodyPr rot="-5400000" spcFirstLastPara="1" vertOverflow="ellipsis" vert="horz" wrap="square" anchor="ctr" anchorCtr="1"/>
            <a:lstStyle/>
            <a:p>
              <a:pPr>
                <a:defRPr sz="900" b="1" i="0" u="none" strike="noStrike" kern="1200" baseline="0">
                  <a:solidFill>
                    <a:sysClr val="windowText" lastClr="000000"/>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lumMod val="65000"/>
                    <a:lumOff val="35000"/>
                  </a:schemeClr>
                </a:solidFill>
                <a:latin typeface="+mn-lt"/>
                <a:ea typeface="+mn-ea"/>
                <a:cs typeface="+mn-cs"/>
              </a:defRPr>
            </a:pPr>
            <a:endParaRPr lang="en-US"/>
          </a:p>
        </c:txPr>
        <c:crossAx val="54704448"/>
        <c:crosses val="autoZero"/>
        <c:crossBetween val="between"/>
      </c:valAx>
      <c:spPr>
        <a:pattFill prst="ltDnDiag">
          <a:fgClr>
            <a:schemeClr val="dk1">
              <a:lumMod val="15000"/>
              <a:lumOff val="85000"/>
            </a:schemeClr>
          </a:fgClr>
          <a:bgClr>
            <a:schemeClr val="lt1"/>
          </a:bgClr>
        </a:patt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ysClr val="windowText" lastClr="000000"/>
              </a:solidFill>
              <a:latin typeface="+mn-lt"/>
              <a:ea typeface="+mn-ea"/>
              <a:cs typeface="+mn-cs"/>
            </a:defRPr>
          </a:pPr>
          <a:endParaRPr lang="en-US"/>
        </a:p>
      </c:txPr>
    </c:legend>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03">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IEEE2006OfficeOnline.xsl" StyleName="IEEE" Version="2006"/>
</file>

<file path=customXml/item3.xml><?xml version="1.0" encoding="utf-8"?>
<ct:contentTypeSchema xmlns:ct="http://schemas.microsoft.com/office/2006/metadata/contentType" xmlns:ma="http://schemas.microsoft.com/office/2006/metadata/properties/metaAttributes" ct:_="" ma:_="" ma:contentTypeName="Document" ma:contentTypeID="0x0101001EB6C70C83E62B4E8B990D2FAD0B3714" ma:contentTypeVersion="14" ma:contentTypeDescription="Create a new document." ma:contentTypeScope="" ma:versionID="123b25c1abafe95a2800ab270d0d0c9b">
  <xsd:schema xmlns:xsd="http://www.w3.org/2001/XMLSchema" xmlns:xs="http://www.w3.org/2001/XMLSchema" xmlns:p="http://schemas.microsoft.com/office/2006/metadata/properties" xmlns:ns3="a5dfc56a-718f-4a0b-91b8-44a95219ffc8" xmlns:ns4="c3038714-aa98-404b-9592-bc9a9a0c9b5b" targetNamespace="http://schemas.microsoft.com/office/2006/metadata/properties" ma:root="true" ma:fieldsID="e0a249ca70ed05ce52b7dfce16222024" ns3:_="" ns4:_="">
    <xsd:import namespace="a5dfc56a-718f-4a0b-91b8-44a95219ffc8"/>
    <xsd:import namespace="c3038714-aa98-404b-9592-bc9a9a0c9b5b"/>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4:SharedWithUsers" minOccurs="0"/>
                <xsd:element ref="ns4:SharedWithDetails" minOccurs="0"/>
                <xsd:element ref="ns4:SharingHintHash"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5dfc56a-718f-4a0b-91b8-44a95219ffc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ServiceLocation" ma:index="20" nillable="true" ma:displayName="Location" ma:internalName="MediaServiceLocation" ma:readOnly="true">
      <xsd:simpleType>
        <xsd:restriction base="dms:Text"/>
      </xsd:simpleType>
    </xsd:element>
    <xsd:element name="MediaLengthInSeconds" ma:index="21"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c3038714-aa98-404b-9592-bc9a9a0c9b5b"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CCC0F6B-D361-459E-ADFA-E3F99884ABC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CEB0D80-AEDF-447D-BC5C-F4ABB559C2CB}">
  <ds:schemaRefs>
    <ds:schemaRef ds:uri="http://schemas.openxmlformats.org/officeDocument/2006/bibliography"/>
  </ds:schemaRefs>
</ds:datastoreItem>
</file>

<file path=customXml/itemProps3.xml><?xml version="1.0" encoding="utf-8"?>
<ds:datastoreItem xmlns:ds="http://schemas.openxmlformats.org/officeDocument/2006/customXml" ds:itemID="{7B27D387-5C37-468B-95F0-AE43C2D5878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5dfc56a-718f-4a0b-91b8-44a95219ffc8"/>
    <ds:schemaRef ds:uri="c3038714-aa98-404b-9592-bc9a9a0c9b5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7689E14-657E-420A-9641-2156A56BC3AE}">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214</TotalTime>
  <Pages>15</Pages>
  <Words>3508</Words>
  <Characters>19997</Characters>
  <Application>Microsoft Office Word</Application>
  <DocSecurity>0</DocSecurity>
  <Lines>166</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23459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Salaja</dc:creator>
  <cp:keywords/>
  <dc:description/>
  <cp:lastModifiedBy>Raphael Salaja</cp:lastModifiedBy>
  <cp:revision>9</cp:revision>
  <cp:lastPrinted>2021-11-24T00:17:00Z</cp:lastPrinted>
  <dcterms:created xsi:type="dcterms:W3CDTF">2022-05-03T07:25:00Z</dcterms:created>
  <dcterms:modified xsi:type="dcterms:W3CDTF">2022-05-05T19:08:00Z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0x0101001EB6C70C83E62B4E8B990D2FAD0B3714</vt:lpwstr>
  </property>
</Properties>
</file>